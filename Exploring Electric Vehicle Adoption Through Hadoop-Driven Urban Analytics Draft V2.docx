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9EC2C" w14:textId="77777777" w:rsidR="00F37304" w:rsidRDefault="00F37304">
      <w:pPr>
        <w:jc w:val="center"/>
        <w:rPr>
          <w:b/>
          <w:sz w:val="40"/>
          <w:szCs w:val="40"/>
          <w:u w:val="single"/>
        </w:rPr>
      </w:pPr>
      <w:r w:rsidRPr="00F37304">
        <w:rPr>
          <w:b/>
          <w:sz w:val="40"/>
          <w:szCs w:val="40"/>
          <w:u w:val="single"/>
        </w:rPr>
        <w:t>Exploring Electric Vehicle Adoption Through Hadoop-Driven Urban Analytics</w:t>
      </w:r>
    </w:p>
    <w:p w14:paraId="79AD578A" w14:textId="6F71092D" w:rsidR="00996B05" w:rsidRDefault="00754A96">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Authors: </w:t>
      </w:r>
      <w:r w:rsidR="00F10272">
        <w:rPr>
          <w:rFonts w:ascii="Times New Roman" w:eastAsia="Times New Roman" w:hAnsi="Times New Roman" w:cs="Times New Roman"/>
          <w:sz w:val="22"/>
          <w:szCs w:val="22"/>
        </w:rPr>
        <w:t>Lee Hoon Jae</w:t>
      </w:r>
      <w:r w:rsidR="00252F0D">
        <w:rPr>
          <w:rFonts w:ascii="Times New Roman" w:eastAsia="Times New Roman" w:hAnsi="Times New Roman" w:cs="Times New Roman"/>
          <w:sz w:val="22"/>
          <w:szCs w:val="22"/>
        </w:rPr>
        <w:t>, Daniel Demetrios</w:t>
      </w:r>
    </w:p>
    <w:p w14:paraId="0A044930" w14:textId="77777777" w:rsidR="00996B05" w:rsidRDefault="00754A96">
      <w:pPr>
        <w:jc w:val="center"/>
        <w:rPr>
          <w:rFonts w:ascii="Times New Roman" w:eastAsia="Times New Roman" w:hAnsi="Times New Roman" w:cs="Times New Roman"/>
          <w:sz w:val="22"/>
          <w:szCs w:val="22"/>
          <w:vertAlign w:val="superscript"/>
        </w:rPr>
      </w:pPr>
      <w:r>
        <w:rPr>
          <w:rFonts w:ascii="Times New Roman" w:eastAsia="Times New Roman" w:hAnsi="Times New Roman" w:cs="Times New Roman"/>
          <w:sz w:val="22"/>
          <w:szCs w:val="22"/>
        </w:rPr>
        <w:t>Instructor: Jongwook Woo</w:t>
      </w:r>
    </w:p>
    <w:p w14:paraId="61787A3F" w14:textId="77777777" w:rsidR="00996B05" w:rsidRDefault="00754A9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Department of Information Systems, California State University</w:t>
      </w:r>
    </w:p>
    <w:p w14:paraId="65F6AB7C" w14:textId="77777777" w:rsidR="00996B05" w:rsidRDefault="00754A9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Los Angeles </w:t>
      </w:r>
    </w:p>
    <w:p w14:paraId="431DA3C4" w14:textId="77777777" w:rsidR="00996B05" w:rsidRDefault="00754A9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Tel. 323-343-2916, Fax. 323-343--5209</w:t>
      </w:r>
    </w:p>
    <w:p w14:paraId="6320695F" w14:textId="54A8671A" w:rsidR="00996B05" w:rsidRDefault="00C05CC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e-mail: jwoo5@caltstatela.edu </w:t>
      </w:r>
    </w:p>
    <w:p w14:paraId="6D77532D" w14:textId="77777777" w:rsidR="00996B05" w:rsidRDefault="00996B05">
      <w:pPr>
        <w:jc w:val="center"/>
        <w:rPr>
          <w:rFonts w:ascii="Times New Roman" w:eastAsia="Times New Roman" w:hAnsi="Times New Roman" w:cs="Times New Roman"/>
          <w:sz w:val="20"/>
          <w:szCs w:val="20"/>
        </w:rPr>
      </w:pPr>
    </w:p>
    <w:p w14:paraId="15BED43F" w14:textId="77777777" w:rsidR="00996B05" w:rsidRDefault="00996B05">
      <w:pPr>
        <w:jc w:val="center"/>
        <w:rPr>
          <w:rFonts w:ascii="Times New Roman" w:eastAsia="Times New Roman" w:hAnsi="Times New Roman" w:cs="Times New Roman"/>
          <w:sz w:val="20"/>
          <w:szCs w:val="20"/>
        </w:rPr>
        <w:sectPr w:rsidR="00996B05">
          <w:pgSz w:w="11906" w:h="16838"/>
          <w:pgMar w:top="1418" w:right="964" w:bottom="1418" w:left="964" w:header="851" w:footer="851" w:gutter="0"/>
          <w:pgNumType w:start="1"/>
          <w:cols w:space="720"/>
        </w:sectPr>
      </w:pPr>
    </w:p>
    <w:p w14:paraId="7E4A9C01" w14:textId="7FEAB1E5" w:rsidR="0019677F" w:rsidRPr="0019677F" w:rsidRDefault="00754A96" w:rsidP="0019677F">
      <w:pPr>
        <w:pBdr>
          <w:top w:val="nil"/>
          <w:left w:val="nil"/>
          <w:bottom w:val="nil"/>
          <w:right w:val="nil"/>
          <w:between w:val="nil"/>
        </w:pBdr>
        <w:jc w:val="both"/>
        <w:rPr>
          <w:rFonts w:ascii="Times New Roman" w:eastAsia="Times New Roman" w:hAnsi="Times New Roman" w:cs="Times New Roman"/>
          <w:bCs/>
          <w:color w:val="000000"/>
          <w:sz w:val="20"/>
          <w:szCs w:val="20"/>
        </w:rPr>
      </w:pPr>
      <w:r>
        <w:rPr>
          <w:rFonts w:ascii="Times New Roman" w:eastAsia="Times New Roman" w:hAnsi="Times New Roman" w:cs="Times New Roman"/>
          <w:b/>
          <w:color w:val="000000"/>
          <w:sz w:val="24"/>
          <w:szCs w:val="24"/>
        </w:rPr>
        <w:t>Abstract</w:t>
      </w:r>
      <w:r>
        <w:rPr>
          <w:rFonts w:ascii="Times New Roman" w:eastAsia="Times New Roman" w:hAnsi="Times New Roman" w:cs="Times New Roman"/>
          <w:b/>
          <w:color w:val="000000"/>
          <w:sz w:val="20"/>
          <w:szCs w:val="20"/>
        </w:rPr>
        <w:t>:</w:t>
      </w:r>
      <w:r w:rsidR="00F10272">
        <w:rPr>
          <w:rFonts w:ascii="Times New Roman" w:eastAsia="Times New Roman" w:hAnsi="Times New Roman" w:cs="Times New Roman"/>
          <w:b/>
          <w:color w:val="000000"/>
          <w:sz w:val="20"/>
          <w:szCs w:val="20"/>
        </w:rPr>
        <w:t xml:space="preserve"> </w:t>
      </w:r>
      <w:r w:rsidR="0019677F" w:rsidRPr="0019677F">
        <w:rPr>
          <w:rFonts w:ascii="Times New Roman" w:eastAsia="Times New Roman" w:hAnsi="Times New Roman" w:cs="Times New Roman"/>
          <w:bCs/>
          <w:color w:val="000000"/>
          <w:sz w:val="20"/>
          <w:szCs w:val="20"/>
        </w:rPr>
        <w:t>This project examines the adoption of electric vehicles (EVs) and the challenges of integrating them into urban transportation systems, focusing on California and New York. Using big data tools like Hadoop and Hive, we analyzed EV sales, charging infrastructure, and adoption trends. While California leads in EV adoption, expanding costly Level 3 fast chargers) remains critical, especially in urban areas like New York City, where private charging is limited. New York lags in infrastructure development, compounded by the slow transition of traditional automakers to affordable EV production.</w:t>
      </w:r>
    </w:p>
    <w:p w14:paraId="0F4FCC33" w14:textId="77777777" w:rsidR="0019677F" w:rsidRPr="0019677F" w:rsidRDefault="0019677F" w:rsidP="0019677F">
      <w:pPr>
        <w:pBdr>
          <w:top w:val="nil"/>
          <w:left w:val="nil"/>
          <w:bottom w:val="nil"/>
          <w:right w:val="nil"/>
          <w:between w:val="nil"/>
        </w:pBdr>
        <w:jc w:val="both"/>
        <w:rPr>
          <w:rFonts w:ascii="Times New Roman" w:eastAsia="Times New Roman" w:hAnsi="Times New Roman" w:cs="Times New Roman"/>
          <w:bCs/>
          <w:color w:val="000000"/>
          <w:sz w:val="20"/>
          <w:szCs w:val="20"/>
        </w:rPr>
      </w:pPr>
    </w:p>
    <w:p w14:paraId="0359817F" w14:textId="73293EDD" w:rsidR="0019677F" w:rsidRPr="0019677F" w:rsidRDefault="0019677F" w:rsidP="0019677F">
      <w:pPr>
        <w:pBdr>
          <w:top w:val="nil"/>
          <w:left w:val="nil"/>
          <w:bottom w:val="nil"/>
          <w:right w:val="nil"/>
          <w:between w:val="nil"/>
        </w:pBdr>
        <w:jc w:val="both"/>
        <w:rPr>
          <w:rFonts w:ascii="Times New Roman" w:eastAsia="Times New Roman" w:hAnsi="Times New Roman" w:cs="Times New Roman"/>
          <w:bCs/>
          <w:color w:val="000000"/>
          <w:sz w:val="20"/>
          <w:szCs w:val="20"/>
        </w:rPr>
      </w:pPr>
      <w:r w:rsidRPr="0019677F">
        <w:rPr>
          <w:rFonts w:ascii="Times New Roman" w:eastAsia="Times New Roman" w:hAnsi="Times New Roman" w:cs="Times New Roman"/>
          <w:bCs/>
          <w:color w:val="000000"/>
          <w:sz w:val="20"/>
          <w:szCs w:val="20"/>
        </w:rPr>
        <w:t xml:space="preserve">This study highlights the cost disparity between Level 2 (~$4,500) and Level 3 </w:t>
      </w:r>
      <w:r w:rsidR="0004780D" w:rsidRPr="0019677F">
        <w:rPr>
          <w:rFonts w:ascii="Times New Roman" w:eastAsia="Times New Roman" w:hAnsi="Times New Roman" w:cs="Times New Roman"/>
          <w:bCs/>
          <w:color w:val="000000"/>
          <w:sz w:val="20"/>
          <w:szCs w:val="20"/>
        </w:rPr>
        <w:t>(~$50,000</w:t>
      </w:r>
      <w:r w:rsidR="0004780D">
        <w:rPr>
          <w:rFonts w:ascii="Times New Roman" w:eastAsia="Times New Roman" w:hAnsi="Times New Roman" w:cs="Times New Roman"/>
          <w:bCs/>
          <w:color w:val="000000"/>
          <w:sz w:val="20"/>
          <w:szCs w:val="20"/>
        </w:rPr>
        <w:t xml:space="preserve">) </w:t>
      </w:r>
      <w:r w:rsidRPr="0019677F">
        <w:rPr>
          <w:rFonts w:ascii="Times New Roman" w:eastAsia="Times New Roman" w:hAnsi="Times New Roman" w:cs="Times New Roman"/>
          <w:bCs/>
          <w:color w:val="000000"/>
          <w:sz w:val="20"/>
          <w:szCs w:val="20"/>
        </w:rPr>
        <w:t>chargers, emphasizing the need for targeted public investments. Visualizations created with Tableau reveal adoption patterns and infrastructure gaps, offering actionable insights for policymakers and planners. This research contributes to strategies promoting EV adoption, reducing emissions, and building sustainable urban transportation systems.</w:t>
      </w:r>
    </w:p>
    <w:p w14:paraId="5E6043DE" w14:textId="77777777" w:rsidR="00E730BF" w:rsidRDefault="00E730BF" w:rsidP="00F80A14">
      <w:pPr>
        <w:pBdr>
          <w:top w:val="nil"/>
          <w:left w:val="nil"/>
          <w:bottom w:val="nil"/>
          <w:right w:val="nil"/>
          <w:between w:val="nil"/>
        </w:pBdr>
        <w:jc w:val="both"/>
        <w:rPr>
          <w:rFonts w:ascii="Times New Roman" w:eastAsia="Times New Roman" w:hAnsi="Times New Roman" w:cs="Times New Roman"/>
          <w:color w:val="000000"/>
          <w:sz w:val="22"/>
          <w:szCs w:val="22"/>
        </w:rPr>
      </w:pPr>
    </w:p>
    <w:p w14:paraId="3B988084" w14:textId="69B95ADB" w:rsidR="00996B05" w:rsidRPr="00F80A14" w:rsidRDefault="00754A96" w:rsidP="00EF4D8F">
      <w:pPr>
        <w:pStyle w:val="ListParagraph"/>
        <w:numPr>
          <w:ilvl w:val="0"/>
          <w:numId w:val="3"/>
        </w:numPr>
        <w:ind w:left="270" w:hanging="270"/>
        <w:jc w:val="center"/>
        <w:rPr>
          <w:rFonts w:ascii="Times New Roman" w:eastAsia="Times New Roman" w:hAnsi="Times New Roman" w:cs="Times New Roman"/>
          <w:b/>
          <w:sz w:val="24"/>
          <w:szCs w:val="24"/>
        </w:rPr>
      </w:pPr>
      <w:r w:rsidRPr="00F80A14">
        <w:rPr>
          <w:rFonts w:ascii="Times New Roman" w:eastAsia="Times New Roman" w:hAnsi="Times New Roman" w:cs="Times New Roman"/>
          <w:b/>
          <w:sz w:val="24"/>
          <w:szCs w:val="24"/>
        </w:rPr>
        <w:t>Introduction</w:t>
      </w:r>
    </w:p>
    <w:p w14:paraId="63596C00" w14:textId="47EFCF68" w:rsidR="00E730BF" w:rsidRDefault="00C55E37" w:rsidP="00CF6BA9">
      <w:pPr>
        <w:rPr>
          <w:rFonts w:ascii="Times New Roman" w:eastAsia="Malgun Gothic" w:hAnsi="Times New Roman" w:cs="Times New Roman"/>
          <w:bCs/>
          <w:sz w:val="20"/>
          <w:szCs w:val="20"/>
          <w:lang w:eastAsia="ko-KR"/>
        </w:rPr>
      </w:pPr>
      <w:r w:rsidRPr="00C55E37">
        <w:rPr>
          <w:rFonts w:ascii="Times New Roman" w:eastAsia="Times New Roman" w:hAnsi="Times New Roman" w:cs="Times New Roman"/>
          <w:bCs/>
          <w:sz w:val="20"/>
          <w:szCs w:val="20"/>
        </w:rPr>
        <w:t xml:space="preserve">. Given the urgent need to address climate change and promote sustainable transportation solutions, this study explores extensive datasets on EV registration counts, charging station locations, and consumer adoption rates, primarily in California and New York City. </w:t>
      </w:r>
      <w:r w:rsidR="007000C8" w:rsidRPr="00C55E37">
        <w:rPr>
          <w:rFonts w:ascii="Times New Roman" w:eastAsia="Times New Roman" w:hAnsi="Times New Roman" w:cs="Times New Roman"/>
          <w:bCs/>
          <w:sz w:val="20"/>
          <w:szCs w:val="20"/>
        </w:rPr>
        <w:t xml:space="preserve">This project uses Hadoop and HiveQL </w:t>
      </w:r>
      <w:r w:rsidRPr="00C55E37">
        <w:rPr>
          <w:rFonts w:ascii="Times New Roman" w:eastAsia="Times New Roman" w:hAnsi="Times New Roman" w:cs="Times New Roman"/>
          <w:bCs/>
          <w:sz w:val="20"/>
          <w:szCs w:val="20"/>
        </w:rPr>
        <w:t xml:space="preserve">e datasets </w:t>
      </w:r>
      <w:r w:rsidR="00863AB6">
        <w:rPr>
          <w:rFonts w:ascii="Times New Roman" w:eastAsia="Times New Roman" w:hAnsi="Times New Roman" w:cs="Times New Roman"/>
          <w:bCs/>
          <w:sz w:val="20"/>
          <w:szCs w:val="20"/>
        </w:rPr>
        <w:t xml:space="preserve">to obtain </w:t>
      </w:r>
      <w:r w:rsidRPr="00C55E37">
        <w:rPr>
          <w:rFonts w:ascii="Times New Roman" w:eastAsia="Times New Roman" w:hAnsi="Times New Roman" w:cs="Times New Roman"/>
          <w:bCs/>
          <w:sz w:val="20"/>
          <w:szCs w:val="20"/>
        </w:rPr>
        <w:t xml:space="preserve">valuable insights into the evolving landscape of EV adoption, a critical component in addressing climate change and reducing urban carbon footprints. California, a leader in EV adoption, offers a model </w:t>
      </w:r>
      <w:r w:rsidR="005F5A75">
        <w:rPr>
          <w:rFonts w:ascii="Times New Roman" w:eastAsia="Times New Roman" w:hAnsi="Times New Roman" w:cs="Times New Roman"/>
          <w:bCs/>
          <w:sz w:val="20"/>
          <w:szCs w:val="20"/>
        </w:rPr>
        <w:t xml:space="preserve">of an urban area </w:t>
      </w:r>
      <w:r w:rsidRPr="00C55E37">
        <w:rPr>
          <w:rFonts w:ascii="Times New Roman" w:eastAsia="Times New Roman" w:hAnsi="Times New Roman" w:cs="Times New Roman"/>
          <w:bCs/>
          <w:sz w:val="20"/>
          <w:szCs w:val="20"/>
        </w:rPr>
        <w:t>with comprehensive charging networks and supportive policies.</w:t>
      </w:r>
      <w:r w:rsidR="005806BF">
        <w:rPr>
          <w:rFonts w:ascii="Times New Roman" w:eastAsia="Times New Roman" w:hAnsi="Times New Roman" w:cs="Times New Roman"/>
          <w:bCs/>
          <w:sz w:val="20"/>
          <w:szCs w:val="20"/>
        </w:rPr>
        <w:t xml:space="preserve"> </w:t>
      </w:r>
      <w:r w:rsidRPr="00C55E37">
        <w:rPr>
          <w:rFonts w:ascii="Times New Roman" w:eastAsia="Times New Roman" w:hAnsi="Times New Roman" w:cs="Times New Roman"/>
          <w:bCs/>
          <w:sz w:val="20"/>
          <w:szCs w:val="20"/>
        </w:rPr>
        <w:t>New York City</w:t>
      </w:r>
      <w:r w:rsidR="005806BF">
        <w:rPr>
          <w:rFonts w:ascii="Times New Roman" w:eastAsia="Times New Roman" w:hAnsi="Times New Roman" w:cs="Times New Roman"/>
          <w:bCs/>
          <w:sz w:val="20"/>
          <w:szCs w:val="20"/>
        </w:rPr>
        <w:t xml:space="preserve">, however, offers a contrasting model </w:t>
      </w:r>
      <w:r w:rsidR="00A91235">
        <w:rPr>
          <w:rFonts w:ascii="Times New Roman" w:eastAsia="Times New Roman" w:hAnsi="Times New Roman" w:cs="Times New Roman"/>
          <w:bCs/>
          <w:sz w:val="20"/>
          <w:szCs w:val="20"/>
        </w:rPr>
        <w:t>and</w:t>
      </w:r>
      <w:r w:rsidRPr="00C55E37">
        <w:rPr>
          <w:rFonts w:ascii="Times New Roman" w:eastAsia="Times New Roman" w:hAnsi="Times New Roman" w:cs="Times New Roman"/>
          <w:bCs/>
          <w:sz w:val="20"/>
          <w:szCs w:val="20"/>
        </w:rPr>
        <w:t xml:space="preserve"> highlights </w:t>
      </w:r>
      <w:r w:rsidR="00863AB6">
        <w:rPr>
          <w:rFonts w:ascii="Times New Roman" w:eastAsia="Times New Roman" w:hAnsi="Times New Roman" w:cs="Times New Roman"/>
          <w:bCs/>
          <w:sz w:val="20"/>
          <w:szCs w:val="20"/>
        </w:rPr>
        <w:t xml:space="preserve">the </w:t>
      </w:r>
      <w:r w:rsidRPr="00C55E37">
        <w:rPr>
          <w:rFonts w:ascii="Times New Roman" w:eastAsia="Times New Roman" w:hAnsi="Times New Roman" w:cs="Times New Roman"/>
          <w:bCs/>
          <w:sz w:val="20"/>
          <w:szCs w:val="20"/>
        </w:rPr>
        <w:t xml:space="preserve">challenges typical of densely populated urban areas, such as limited charging infrastructure, high vehicle costs, and varying levels of consumer awareness. This project identifies key trends and barriers to EV adoption </w:t>
      </w:r>
      <w:r w:rsidR="007960EA">
        <w:rPr>
          <w:rFonts w:ascii="Times New Roman" w:eastAsia="Times New Roman" w:hAnsi="Times New Roman" w:cs="Times New Roman"/>
          <w:bCs/>
          <w:sz w:val="20"/>
          <w:szCs w:val="20"/>
        </w:rPr>
        <w:t xml:space="preserve">and </w:t>
      </w:r>
      <w:r w:rsidR="000441B1" w:rsidRPr="00C55E37">
        <w:rPr>
          <w:rFonts w:ascii="Times New Roman" w:eastAsia="Times New Roman" w:hAnsi="Times New Roman" w:cs="Times New Roman"/>
          <w:bCs/>
          <w:sz w:val="20"/>
          <w:szCs w:val="20"/>
        </w:rPr>
        <w:t>offer</w:t>
      </w:r>
      <w:r w:rsidR="000441B1">
        <w:rPr>
          <w:rFonts w:ascii="Times New Roman" w:eastAsia="Times New Roman" w:hAnsi="Times New Roman" w:cs="Times New Roman"/>
          <w:bCs/>
          <w:sz w:val="20"/>
          <w:szCs w:val="20"/>
        </w:rPr>
        <w:t>s</w:t>
      </w:r>
      <w:r w:rsidR="000441B1" w:rsidRPr="00C55E37">
        <w:rPr>
          <w:rFonts w:ascii="Times New Roman" w:eastAsia="Times New Roman" w:hAnsi="Times New Roman" w:cs="Times New Roman"/>
          <w:bCs/>
          <w:sz w:val="20"/>
          <w:szCs w:val="20"/>
        </w:rPr>
        <w:t xml:space="preserve"> </w:t>
      </w:r>
      <w:r w:rsidRPr="00C55E37">
        <w:rPr>
          <w:rFonts w:ascii="Times New Roman" w:eastAsia="Times New Roman" w:hAnsi="Times New Roman" w:cs="Times New Roman"/>
          <w:bCs/>
          <w:sz w:val="20"/>
          <w:szCs w:val="20"/>
        </w:rPr>
        <w:t>data-driven insights that contribute to understanding sustainable urban transportation systems.</w:t>
      </w:r>
    </w:p>
    <w:p w14:paraId="65533B4E" w14:textId="77777777" w:rsidR="0013572D" w:rsidRPr="0013572D" w:rsidRDefault="0013572D" w:rsidP="00CF6BA9">
      <w:pPr>
        <w:rPr>
          <w:rFonts w:ascii="Times New Roman" w:eastAsia="Malgun Gothic" w:hAnsi="Times New Roman" w:cs="Times New Roman"/>
          <w:bCs/>
          <w:sz w:val="20"/>
          <w:szCs w:val="20"/>
          <w:lang w:eastAsia="ko-KR"/>
        </w:rPr>
      </w:pPr>
    </w:p>
    <w:p w14:paraId="24576279" w14:textId="6C05259B" w:rsidR="0055655E" w:rsidRPr="0055655E" w:rsidRDefault="00754A96" w:rsidP="00AC637F">
      <w:pPr>
        <w:pStyle w:val="ListParagraph"/>
        <w:numPr>
          <w:ilvl w:val="0"/>
          <w:numId w:val="3"/>
        </w:numPr>
        <w:pBdr>
          <w:top w:val="nil"/>
          <w:left w:val="nil"/>
          <w:bottom w:val="nil"/>
          <w:right w:val="nil"/>
          <w:between w:val="nil"/>
        </w:pBdr>
        <w:ind w:left="270" w:hanging="270"/>
        <w:jc w:val="center"/>
        <w:rPr>
          <w:rFonts w:ascii="Times New Roman" w:eastAsia="Times New Roman" w:hAnsi="Times New Roman" w:cs="Times New Roman"/>
          <w:b/>
          <w:color w:val="000000"/>
          <w:sz w:val="24"/>
          <w:szCs w:val="24"/>
        </w:rPr>
      </w:pPr>
      <w:r w:rsidRPr="0055655E">
        <w:rPr>
          <w:rFonts w:ascii="Times New Roman" w:eastAsia="Times New Roman" w:hAnsi="Times New Roman" w:cs="Times New Roman"/>
          <w:b/>
          <w:color w:val="000000"/>
          <w:sz w:val="24"/>
          <w:szCs w:val="24"/>
        </w:rPr>
        <w:t xml:space="preserve">Related Work </w:t>
      </w:r>
    </w:p>
    <w:p w14:paraId="18865B8A" w14:textId="7B7CC3F3" w:rsidR="00A541CF" w:rsidRPr="00A541CF" w:rsidRDefault="00A541CF" w:rsidP="00A541CF">
      <w:pPr>
        <w:rPr>
          <w:rFonts w:ascii="Times New Roman" w:eastAsia="Times New Roman" w:hAnsi="Times New Roman" w:cs="Times New Roman"/>
          <w:bCs/>
          <w:color w:val="000000"/>
          <w:sz w:val="20"/>
          <w:szCs w:val="20"/>
        </w:rPr>
      </w:pPr>
      <w:r w:rsidRPr="00A541CF">
        <w:rPr>
          <w:rFonts w:ascii="Times New Roman" w:eastAsia="Times New Roman" w:hAnsi="Times New Roman" w:cs="Times New Roman" w:hint="eastAsia"/>
          <w:bCs/>
          <w:color w:val="000000"/>
          <w:sz w:val="20"/>
          <w:szCs w:val="20"/>
        </w:rPr>
        <w:t xml:space="preserve">NASA highlights the urgency of addressing rising CO₂ </w:t>
      </w:r>
      <w:r w:rsidRPr="00A541CF">
        <w:rPr>
          <w:rFonts w:ascii="Times New Roman" w:eastAsia="Times New Roman" w:hAnsi="Times New Roman" w:cs="Times New Roman"/>
          <w:bCs/>
          <w:color w:val="000000"/>
          <w:sz w:val="20"/>
          <w:szCs w:val="20"/>
        </w:rPr>
        <w:t>levels and escalating climate challenges [1], while increasing global temperatures underscore the need for actionable mitigation strategies [2].</w:t>
      </w:r>
    </w:p>
    <w:p w14:paraId="75727015" w14:textId="77777777" w:rsidR="00A541CF" w:rsidRPr="00A541CF" w:rsidRDefault="00A541CF" w:rsidP="00A541CF">
      <w:pPr>
        <w:rPr>
          <w:rFonts w:ascii="Times New Roman" w:eastAsia="Times New Roman" w:hAnsi="Times New Roman" w:cs="Times New Roman"/>
          <w:bCs/>
          <w:color w:val="000000"/>
          <w:sz w:val="20"/>
          <w:szCs w:val="20"/>
        </w:rPr>
      </w:pPr>
    </w:p>
    <w:p w14:paraId="4242C340" w14:textId="79131EC8" w:rsidR="00A541CF" w:rsidRPr="00A541CF" w:rsidRDefault="007960EA" w:rsidP="00A541CF">
      <w:pPr>
        <w:rPr>
          <w:rFonts w:ascii="Times New Roman" w:eastAsia="Times New Roman" w:hAnsi="Times New Roman" w:cs="Times New Roman"/>
          <w:bCs/>
          <w:color w:val="000000"/>
          <w:sz w:val="20"/>
          <w:szCs w:val="20"/>
        </w:rPr>
      </w:pPr>
      <w:r w:rsidRPr="00A541CF">
        <w:rPr>
          <w:rFonts w:ascii="Times New Roman" w:eastAsia="Times New Roman" w:hAnsi="Times New Roman" w:cs="Times New Roman" w:hint="eastAsia"/>
          <w:bCs/>
          <w:color w:val="000000"/>
          <w:sz w:val="20"/>
          <w:szCs w:val="20"/>
        </w:rPr>
        <w:t xml:space="preserve">While electric vehicles (EVs) play a significant role in reducing CO₂ emissions, comprehensive studies analyzing the interplay of EV adoption, charging infrastructure, and </w:t>
      </w:r>
      <w:r w:rsidRPr="00A541CF">
        <w:rPr>
          <w:rFonts w:ascii="Times New Roman" w:eastAsia="Times New Roman" w:hAnsi="Times New Roman" w:cs="Times New Roman" w:hint="eastAsia"/>
          <w:bCs/>
          <w:color w:val="000000"/>
          <w:sz w:val="20"/>
          <w:szCs w:val="20"/>
        </w:rPr>
        <w:t xml:space="preserve">market dynamics remain scarce. </w:t>
      </w:r>
      <w:r w:rsidR="00A541CF" w:rsidRPr="00A541CF">
        <w:rPr>
          <w:rFonts w:ascii="Times New Roman" w:eastAsia="Times New Roman" w:hAnsi="Times New Roman" w:cs="Times New Roman"/>
          <w:bCs/>
          <w:color w:val="000000"/>
          <w:sz w:val="20"/>
          <w:szCs w:val="20"/>
        </w:rPr>
        <w:t xml:space="preserve">Research often focuses on automakers’ transitions to EVs, evaluating their compliance with emission reduction goals and evolving consumer demands [3]. </w:t>
      </w:r>
    </w:p>
    <w:p w14:paraId="16493E34" w14:textId="77777777" w:rsidR="00A541CF" w:rsidRPr="00A541CF" w:rsidRDefault="00A541CF" w:rsidP="00A541CF">
      <w:pPr>
        <w:rPr>
          <w:rFonts w:ascii="Times New Roman" w:eastAsia="Times New Roman" w:hAnsi="Times New Roman" w:cs="Times New Roman"/>
          <w:bCs/>
          <w:color w:val="000000"/>
          <w:sz w:val="20"/>
          <w:szCs w:val="20"/>
        </w:rPr>
      </w:pPr>
    </w:p>
    <w:p w14:paraId="57234FBF" w14:textId="77777777" w:rsidR="005F3929" w:rsidRDefault="00A541CF" w:rsidP="00A541CF">
      <w:pPr>
        <w:rPr>
          <w:rFonts w:ascii="Times New Roman" w:eastAsia="Times New Roman" w:hAnsi="Times New Roman" w:cs="Times New Roman"/>
          <w:bCs/>
          <w:color w:val="000000"/>
          <w:sz w:val="20"/>
          <w:szCs w:val="20"/>
        </w:rPr>
      </w:pPr>
      <w:r w:rsidRPr="00A541CF">
        <w:rPr>
          <w:rFonts w:ascii="Times New Roman" w:eastAsia="Times New Roman" w:hAnsi="Times New Roman" w:cs="Times New Roman"/>
          <w:bCs/>
          <w:color w:val="000000"/>
          <w:sz w:val="20"/>
          <w:szCs w:val="20"/>
        </w:rPr>
        <w:t>Further insights from the U.S. Department of Transportation and Atlas EV Hub reveal geographic disparities in EV adoption and infrastructure availability, with high-adoption states like California contrasting sharply with lagging regions [5</w:t>
      </w:r>
      <w:r>
        <w:rPr>
          <w:rFonts w:ascii="Times New Roman" w:eastAsia="Malgun Gothic" w:hAnsi="Times New Roman" w:cs="Times New Roman" w:hint="eastAsia"/>
          <w:bCs/>
          <w:color w:val="000000"/>
          <w:sz w:val="20"/>
          <w:szCs w:val="20"/>
          <w:lang w:eastAsia="ko-KR"/>
        </w:rPr>
        <w:t>][6][</w:t>
      </w:r>
      <w:r w:rsidRPr="00A541CF">
        <w:rPr>
          <w:rFonts w:ascii="Times New Roman" w:eastAsia="Times New Roman" w:hAnsi="Times New Roman" w:cs="Times New Roman"/>
          <w:bCs/>
          <w:color w:val="000000"/>
          <w:sz w:val="20"/>
          <w:szCs w:val="20"/>
        </w:rPr>
        <w:t xml:space="preserve">7]. </w:t>
      </w:r>
      <w:r w:rsidR="005F3929" w:rsidRPr="00A541CF">
        <w:rPr>
          <w:rFonts w:ascii="Times New Roman" w:eastAsia="Times New Roman" w:hAnsi="Times New Roman" w:cs="Times New Roman"/>
          <w:bCs/>
          <w:color w:val="000000"/>
          <w:sz w:val="20"/>
          <w:szCs w:val="20"/>
        </w:rPr>
        <w:t xml:space="preserve">California exemplifies successful EV promotion through its robust charging infrastructure and supportive policies [4], which boost consumer confidence in zero-emission vehicle (ZEV) initiatives. In contrast, urban areas like New York City face barriers </w:t>
      </w:r>
      <w:r w:rsidR="005F3929">
        <w:rPr>
          <w:rFonts w:ascii="Times New Roman" w:eastAsia="Times New Roman" w:hAnsi="Times New Roman" w:cs="Times New Roman"/>
          <w:bCs/>
          <w:color w:val="000000"/>
          <w:sz w:val="20"/>
          <w:szCs w:val="20"/>
        </w:rPr>
        <w:t>including</w:t>
      </w:r>
      <w:r w:rsidR="005F3929" w:rsidRPr="00A541CF">
        <w:rPr>
          <w:rFonts w:ascii="Times New Roman" w:eastAsia="Times New Roman" w:hAnsi="Times New Roman" w:cs="Times New Roman"/>
          <w:bCs/>
          <w:color w:val="000000"/>
          <w:sz w:val="20"/>
          <w:szCs w:val="20"/>
        </w:rPr>
        <w:t xml:space="preserve"> limited infrastructure, high costs, and uneven consumer awareness</w:t>
      </w:r>
      <w:r w:rsidR="005F3929">
        <w:rPr>
          <w:rFonts w:ascii="Times New Roman" w:eastAsia="Malgun Gothic" w:hAnsi="Times New Roman" w:cs="Times New Roman" w:hint="eastAsia"/>
          <w:bCs/>
          <w:color w:val="000000"/>
          <w:sz w:val="20"/>
          <w:szCs w:val="20"/>
          <w:lang w:eastAsia="ko-KR"/>
        </w:rPr>
        <w:t xml:space="preserve"> [8][9]</w:t>
      </w:r>
      <w:r w:rsidR="005F3929" w:rsidRPr="00A541CF">
        <w:rPr>
          <w:rFonts w:ascii="Times New Roman" w:eastAsia="Times New Roman" w:hAnsi="Times New Roman" w:cs="Times New Roman"/>
          <w:bCs/>
          <w:color w:val="000000"/>
          <w:sz w:val="20"/>
          <w:szCs w:val="20"/>
        </w:rPr>
        <w:t>.</w:t>
      </w:r>
    </w:p>
    <w:p w14:paraId="4DB98283" w14:textId="77777777" w:rsidR="005F3929" w:rsidRDefault="005F3929" w:rsidP="00A541CF">
      <w:pPr>
        <w:rPr>
          <w:rFonts w:ascii="Times New Roman" w:eastAsia="Times New Roman" w:hAnsi="Times New Roman" w:cs="Times New Roman"/>
          <w:bCs/>
          <w:color w:val="000000"/>
          <w:sz w:val="20"/>
          <w:szCs w:val="20"/>
        </w:rPr>
      </w:pPr>
    </w:p>
    <w:p w14:paraId="7DDB517F" w14:textId="738DBFB7" w:rsidR="00E730BF" w:rsidRDefault="00A541CF" w:rsidP="00A541CF">
      <w:pPr>
        <w:rPr>
          <w:rFonts w:ascii="Times New Roman" w:eastAsia="Times New Roman" w:hAnsi="Times New Roman" w:cs="Times New Roman"/>
          <w:bCs/>
          <w:color w:val="000000"/>
          <w:sz w:val="20"/>
          <w:szCs w:val="20"/>
        </w:rPr>
      </w:pPr>
      <w:commentRangeStart w:id="0"/>
      <w:r w:rsidRPr="00A541CF">
        <w:rPr>
          <w:rFonts w:ascii="Times New Roman" w:eastAsia="Times New Roman" w:hAnsi="Times New Roman" w:cs="Times New Roman"/>
          <w:bCs/>
          <w:color w:val="000000"/>
          <w:sz w:val="20"/>
          <w:szCs w:val="20"/>
        </w:rPr>
        <w:t>.</w:t>
      </w:r>
      <w:commentRangeEnd w:id="0"/>
      <w:r w:rsidR="00B74FF0">
        <w:rPr>
          <w:rStyle w:val="CommentReference"/>
        </w:rPr>
        <w:commentReference w:id="0"/>
      </w:r>
    </w:p>
    <w:p w14:paraId="5BF76491" w14:textId="2B715EEC" w:rsidR="00996B05" w:rsidRPr="006915AA" w:rsidRDefault="00754A96" w:rsidP="00AC637F">
      <w:pPr>
        <w:pStyle w:val="ListParagraph"/>
        <w:numPr>
          <w:ilvl w:val="0"/>
          <w:numId w:val="3"/>
        </w:numPr>
        <w:ind w:left="270" w:hanging="270"/>
        <w:jc w:val="center"/>
        <w:rPr>
          <w:rFonts w:ascii="Times New Roman" w:eastAsia="Times New Roman" w:hAnsi="Times New Roman" w:cs="Times New Roman"/>
          <w:b/>
          <w:bCs/>
          <w:color w:val="000000"/>
          <w:sz w:val="22"/>
          <w:szCs w:val="22"/>
        </w:rPr>
      </w:pPr>
      <w:r w:rsidRPr="314CC151">
        <w:rPr>
          <w:rFonts w:ascii="Times New Roman" w:eastAsia="Times New Roman" w:hAnsi="Times New Roman" w:cs="Times New Roman"/>
          <w:b/>
          <w:bCs/>
          <w:color w:val="000000" w:themeColor="text1"/>
          <w:sz w:val="22"/>
          <w:szCs w:val="22"/>
        </w:rPr>
        <w:t>Background</w:t>
      </w:r>
      <w:r w:rsidR="006915AA" w:rsidRPr="314CC151">
        <w:rPr>
          <w:rFonts w:ascii="Times New Roman" w:eastAsia="Times New Roman" w:hAnsi="Times New Roman" w:cs="Times New Roman"/>
          <w:b/>
          <w:bCs/>
          <w:color w:val="000000" w:themeColor="text1"/>
          <w:sz w:val="22"/>
          <w:szCs w:val="22"/>
        </w:rPr>
        <w:t>/Specifications</w:t>
      </w:r>
    </w:p>
    <w:p w14:paraId="5FEE4EE0" w14:textId="3AF55681" w:rsidR="006915AA" w:rsidRDefault="001305ED" w:rsidP="006915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Our project utilizes EV registration and alternative fueling station datasets collected from multiple states. These datasets collectively amount to approximately 2.03 GB in total size, </w:t>
      </w:r>
      <w:r w:rsidR="00A80CAA">
        <w:rPr>
          <w:rFonts w:ascii="Times New Roman" w:eastAsia="Times New Roman" w:hAnsi="Times New Roman" w:cs="Times New Roman"/>
          <w:sz w:val="20"/>
          <w:szCs w:val="20"/>
        </w:rPr>
        <w:t xml:space="preserve">which is </w:t>
      </w:r>
      <w:r>
        <w:rPr>
          <w:rFonts w:ascii="Times New Roman" w:eastAsia="Times New Roman" w:hAnsi="Times New Roman" w:cs="Times New Roman"/>
          <w:sz w:val="20"/>
          <w:szCs w:val="20"/>
        </w:rPr>
        <w:t xml:space="preserve">ideal for scalability testing. Although not extremely large, the data volume provides a realistic </w:t>
      </w:r>
      <w:r w:rsidR="00C6516B">
        <w:rPr>
          <w:rFonts w:ascii="Times New Roman" w:eastAsia="Times New Roman" w:hAnsi="Times New Roman" w:cs="Times New Roman"/>
          <w:sz w:val="20"/>
          <w:szCs w:val="20"/>
        </w:rPr>
        <w:t xml:space="preserve">modeling </w:t>
      </w:r>
      <w:r>
        <w:rPr>
          <w:rFonts w:ascii="Times New Roman" w:eastAsia="Times New Roman" w:hAnsi="Times New Roman" w:cs="Times New Roman"/>
          <w:sz w:val="20"/>
          <w:szCs w:val="20"/>
        </w:rPr>
        <w:t>scope that could be extended to larger datasets. The datasets are processed using HiveQL, with data cleansing performed in Python prior to loading.</w:t>
      </w:r>
      <w:r w:rsidR="006915AA" w:rsidRPr="314CC151">
        <w:rPr>
          <w:rFonts w:ascii="Times New Roman" w:eastAsia="Times New Roman" w:hAnsi="Times New Roman" w:cs="Times New Roman"/>
          <w:sz w:val="20"/>
          <w:szCs w:val="20"/>
        </w:rPr>
        <w:t xml:space="preserve"> </w:t>
      </w:r>
    </w:p>
    <w:p w14:paraId="11C65B2A" w14:textId="59BB5EE1" w:rsidR="00394DB4" w:rsidRPr="00394DB4" w:rsidRDefault="00394DB4" w:rsidP="006915AA">
      <w:pPr>
        <w:rPr>
          <w:rFonts w:ascii="Times New Roman" w:eastAsia="Times New Roman" w:hAnsi="Times New Roman" w:cs="Times New Roman"/>
          <w:i/>
          <w:iCs/>
          <w:sz w:val="20"/>
          <w:szCs w:val="20"/>
        </w:rPr>
      </w:pPr>
      <w:r w:rsidRPr="00394DB4">
        <w:rPr>
          <w:rFonts w:ascii="Times New Roman" w:eastAsia="Times New Roman" w:hAnsi="Times New Roman" w:cs="Times New Roman"/>
          <w:i/>
          <w:iCs/>
          <w:sz w:val="20"/>
          <w:szCs w:val="20"/>
        </w:rPr>
        <w:t>Table 1 Data Specification</w:t>
      </w:r>
    </w:p>
    <w:tbl>
      <w:tblPr>
        <w:tblStyle w:val="TableGrid"/>
        <w:tblW w:w="4680" w:type="dxa"/>
        <w:tblLook w:val="04A0" w:firstRow="1" w:lastRow="0" w:firstColumn="1" w:lastColumn="0" w:noHBand="0" w:noVBand="1"/>
      </w:tblPr>
      <w:tblGrid>
        <w:gridCol w:w="3780"/>
        <w:gridCol w:w="900"/>
      </w:tblGrid>
      <w:tr w:rsidR="006915AA" w14:paraId="03953FEC" w14:textId="77777777" w:rsidTr="4B752AED">
        <w:trPr>
          <w:trHeight w:val="302"/>
        </w:trPr>
        <w:tc>
          <w:tcPr>
            <w:tcW w:w="3780" w:type="dxa"/>
          </w:tcPr>
          <w:p w14:paraId="706C2409" w14:textId="2E9948C6" w:rsidR="006915AA" w:rsidRDefault="006915AA" w:rsidP="4B752AED">
            <w:pPr>
              <w:rPr>
                <w:rFonts w:ascii="Times New Roman" w:eastAsia="Times New Roman" w:hAnsi="Times New Roman" w:cs="Times New Roman"/>
                <w:sz w:val="20"/>
                <w:szCs w:val="20"/>
              </w:rPr>
            </w:pPr>
            <w:bookmarkStart w:id="1" w:name="_Hlk180853091"/>
            <w:r w:rsidRPr="4B752AED">
              <w:rPr>
                <w:rFonts w:ascii="Times New Roman" w:eastAsia="Times New Roman" w:hAnsi="Times New Roman" w:cs="Times New Roman"/>
                <w:sz w:val="20"/>
                <w:szCs w:val="20"/>
              </w:rPr>
              <w:t>Dataset</w:t>
            </w:r>
          </w:p>
        </w:tc>
        <w:tc>
          <w:tcPr>
            <w:tcW w:w="900" w:type="dxa"/>
          </w:tcPr>
          <w:p w14:paraId="7FAF4FCC" w14:textId="2D1C62F1" w:rsidR="006915AA" w:rsidRDefault="006915AA" w:rsidP="4B752AED">
            <w:pPr>
              <w:rPr>
                <w:rFonts w:ascii="Times New Roman" w:eastAsia="Times New Roman" w:hAnsi="Times New Roman" w:cs="Times New Roman"/>
                <w:sz w:val="20"/>
                <w:szCs w:val="20"/>
              </w:rPr>
            </w:pPr>
          </w:p>
        </w:tc>
      </w:tr>
      <w:tr w:rsidR="006915AA" w14:paraId="67FDF174" w14:textId="77777777" w:rsidTr="4B752AED">
        <w:tc>
          <w:tcPr>
            <w:tcW w:w="3780" w:type="dxa"/>
          </w:tcPr>
          <w:p w14:paraId="0FC1E920" w14:textId="223D1070" w:rsidR="006915AA" w:rsidRDefault="001305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ca</w:t>
            </w:r>
            <w:r w:rsidRPr="001305ED">
              <w:rPr>
                <w:rFonts w:ascii="Times New Roman" w:eastAsia="Times New Roman" w:hAnsi="Times New Roman" w:cs="Times New Roman"/>
                <w:sz w:val="20"/>
                <w:szCs w:val="20"/>
              </w:rPr>
              <w:t>_ev_registrations_public.csv</w:t>
            </w:r>
          </w:p>
        </w:tc>
        <w:tc>
          <w:tcPr>
            <w:tcW w:w="900" w:type="dxa"/>
          </w:tcPr>
          <w:p w14:paraId="1D19206F" w14:textId="30179043" w:rsidR="006915AA" w:rsidRDefault="001305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267MB</w:t>
            </w:r>
          </w:p>
        </w:tc>
      </w:tr>
      <w:tr w:rsidR="006915AA" w14:paraId="3AD804D8" w14:textId="77777777" w:rsidTr="4B752AED">
        <w:tc>
          <w:tcPr>
            <w:tcW w:w="3780" w:type="dxa"/>
          </w:tcPr>
          <w:p w14:paraId="1424D2A6" w14:textId="249551C7" w:rsidR="006915AA" w:rsidRDefault="001305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fl</w:t>
            </w:r>
            <w:r w:rsidRPr="001305ED">
              <w:rPr>
                <w:rFonts w:ascii="Times New Roman" w:eastAsia="Times New Roman" w:hAnsi="Times New Roman" w:cs="Times New Roman"/>
                <w:sz w:val="20"/>
                <w:szCs w:val="20"/>
              </w:rPr>
              <w:t>_ev_registrations_public.csv</w:t>
            </w:r>
          </w:p>
        </w:tc>
        <w:tc>
          <w:tcPr>
            <w:tcW w:w="900" w:type="dxa"/>
          </w:tcPr>
          <w:p w14:paraId="63B1E62C" w14:textId="7A7111DF" w:rsidR="006915AA" w:rsidRDefault="001305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27.3MB</w:t>
            </w:r>
          </w:p>
        </w:tc>
      </w:tr>
      <w:tr w:rsidR="006915AA" w14:paraId="5824104E" w14:textId="77777777" w:rsidTr="4B752AED">
        <w:tc>
          <w:tcPr>
            <w:tcW w:w="3780" w:type="dxa"/>
          </w:tcPr>
          <w:p w14:paraId="0C3EAAAA" w14:textId="3A2A2763" w:rsidR="006915AA" w:rsidRDefault="001305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wi</w:t>
            </w:r>
            <w:r w:rsidRPr="001305ED">
              <w:rPr>
                <w:rFonts w:ascii="Times New Roman" w:eastAsia="Times New Roman" w:hAnsi="Times New Roman" w:cs="Times New Roman"/>
                <w:sz w:val="20"/>
                <w:szCs w:val="20"/>
              </w:rPr>
              <w:t>_ev_registrations_public.csv</w:t>
            </w:r>
          </w:p>
        </w:tc>
        <w:tc>
          <w:tcPr>
            <w:tcW w:w="900" w:type="dxa"/>
          </w:tcPr>
          <w:p w14:paraId="5B25E737" w14:textId="0A0D207C" w:rsidR="006915AA" w:rsidRDefault="001305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266MB</w:t>
            </w:r>
          </w:p>
        </w:tc>
      </w:tr>
      <w:tr w:rsidR="006915AA" w14:paraId="2DD3BE47" w14:textId="77777777" w:rsidTr="4B752AED">
        <w:tc>
          <w:tcPr>
            <w:tcW w:w="3780" w:type="dxa"/>
          </w:tcPr>
          <w:p w14:paraId="7A926CAE" w14:textId="1D10E563" w:rsidR="006915AA" w:rsidRDefault="001305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w:t>
            </w:r>
            <w:r w:rsidRPr="001305ED">
              <w:rPr>
                <w:rFonts w:ascii="Times New Roman" w:eastAsia="Times New Roman" w:hAnsi="Times New Roman" w:cs="Times New Roman"/>
                <w:sz w:val="20"/>
                <w:szCs w:val="20"/>
              </w:rPr>
              <w:t>_EV_Registrations.csv</w:t>
            </w:r>
          </w:p>
        </w:tc>
        <w:tc>
          <w:tcPr>
            <w:tcW w:w="900" w:type="dxa"/>
          </w:tcPr>
          <w:p w14:paraId="5E604213" w14:textId="043095AC" w:rsidR="006915AA" w:rsidRDefault="001305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2.05MB</w:t>
            </w:r>
          </w:p>
        </w:tc>
      </w:tr>
      <w:tr w:rsidR="006915AA" w14:paraId="669F5AC2" w14:textId="77777777" w:rsidTr="4B752AED">
        <w:tc>
          <w:tcPr>
            <w:tcW w:w="3780" w:type="dxa"/>
          </w:tcPr>
          <w:p w14:paraId="2F37686F" w14:textId="7243E111" w:rsidR="006915AA" w:rsidRDefault="001305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CT</w:t>
            </w:r>
            <w:r w:rsidRPr="001305ED">
              <w:rPr>
                <w:rFonts w:ascii="Times New Roman" w:eastAsia="Times New Roman" w:hAnsi="Times New Roman" w:cs="Times New Roman"/>
                <w:sz w:val="20"/>
                <w:szCs w:val="20"/>
              </w:rPr>
              <w:t>_EV_Registrations.csv</w:t>
            </w:r>
          </w:p>
        </w:tc>
        <w:tc>
          <w:tcPr>
            <w:tcW w:w="900" w:type="dxa"/>
          </w:tcPr>
          <w:p w14:paraId="7BAE3E77" w14:textId="4CB3BF1A" w:rsidR="006915AA" w:rsidRDefault="001305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357MB</w:t>
            </w:r>
          </w:p>
        </w:tc>
      </w:tr>
      <w:tr w:rsidR="00CB5A2D" w14:paraId="32D190D4" w14:textId="77777777" w:rsidTr="4B752AED">
        <w:tc>
          <w:tcPr>
            <w:tcW w:w="3780" w:type="dxa"/>
          </w:tcPr>
          <w:p w14:paraId="5E675BCA" w14:textId="4A683DA0" w:rsidR="00CB5A2D" w:rsidRPr="00CB5A2D" w:rsidRDefault="001305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ME</w:t>
            </w:r>
            <w:r w:rsidRPr="001305ED">
              <w:rPr>
                <w:rFonts w:ascii="Times New Roman" w:eastAsia="Times New Roman" w:hAnsi="Times New Roman" w:cs="Times New Roman"/>
                <w:sz w:val="20"/>
                <w:szCs w:val="20"/>
              </w:rPr>
              <w:t>_EV_Registrations.csv</w:t>
            </w:r>
          </w:p>
        </w:tc>
        <w:tc>
          <w:tcPr>
            <w:tcW w:w="900" w:type="dxa"/>
          </w:tcPr>
          <w:p w14:paraId="3E392F1F" w14:textId="4A8AA9E5" w:rsidR="00CB5A2D" w:rsidRDefault="001305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15.9MB</w:t>
            </w:r>
          </w:p>
        </w:tc>
      </w:tr>
      <w:tr w:rsidR="006915AA" w14:paraId="2613BEBA" w14:textId="77777777" w:rsidTr="4B752AED">
        <w:tc>
          <w:tcPr>
            <w:tcW w:w="3780" w:type="dxa"/>
          </w:tcPr>
          <w:p w14:paraId="0A69A450" w14:textId="7A79085B" w:rsidR="006915AA" w:rsidRDefault="001305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MN</w:t>
            </w:r>
            <w:r w:rsidRPr="001305ED">
              <w:rPr>
                <w:rFonts w:ascii="Times New Roman" w:eastAsia="Times New Roman" w:hAnsi="Times New Roman" w:cs="Times New Roman"/>
                <w:sz w:val="20"/>
                <w:szCs w:val="20"/>
              </w:rPr>
              <w:t>_EV_Registrations.csv</w:t>
            </w:r>
          </w:p>
        </w:tc>
        <w:tc>
          <w:tcPr>
            <w:tcW w:w="900" w:type="dxa"/>
          </w:tcPr>
          <w:p w14:paraId="11D150C1" w14:textId="478F1C4B" w:rsidR="006915AA" w:rsidRDefault="001305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12.8MB</w:t>
            </w:r>
          </w:p>
        </w:tc>
      </w:tr>
      <w:tr w:rsidR="006915AA" w14:paraId="5D69EA82" w14:textId="77777777" w:rsidTr="4B752AED">
        <w:tc>
          <w:tcPr>
            <w:tcW w:w="3780" w:type="dxa"/>
          </w:tcPr>
          <w:p w14:paraId="5E88AB67" w14:textId="227E3D79" w:rsidR="006915AA" w:rsidRDefault="001305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MT</w:t>
            </w:r>
            <w:r w:rsidRPr="001305ED">
              <w:rPr>
                <w:rFonts w:ascii="Times New Roman" w:eastAsia="Times New Roman" w:hAnsi="Times New Roman" w:cs="Times New Roman"/>
                <w:sz w:val="20"/>
                <w:szCs w:val="20"/>
              </w:rPr>
              <w:t>_EV_Registrations.csv</w:t>
            </w:r>
          </w:p>
        </w:tc>
        <w:tc>
          <w:tcPr>
            <w:tcW w:w="900" w:type="dxa"/>
          </w:tcPr>
          <w:p w14:paraId="3C247359" w14:textId="42ADA7A2" w:rsidR="006915AA" w:rsidRDefault="001305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60.7MB</w:t>
            </w:r>
          </w:p>
        </w:tc>
      </w:tr>
      <w:tr w:rsidR="00CB5A2D" w14:paraId="698CDDD0" w14:textId="77777777" w:rsidTr="4B752AED">
        <w:tc>
          <w:tcPr>
            <w:tcW w:w="3780" w:type="dxa"/>
          </w:tcPr>
          <w:p w14:paraId="79C612A8" w14:textId="0BCAFC87" w:rsidR="00CB5A2D" w:rsidRPr="00CB5A2D" w:rsidRDefault="001305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NC</w:t>
            </w:r>
            <w:r w:rsidRPr="001305ED">
              <w:rPr>
                <w:rFonts w:ascii="Times New Roman" w:eastAsia="Times New Roman" w:hAnsi="Times New Roman" w:cs="Times New Roman"/>
                <w:sz w:val="20"/>
                <w:szCs w:val="20"/>
              </w:rPr>
              <w:t>_EV_Registrations.csv</w:t>
            </w:r>
          </w:p>
        </w:tc>
        <w:tc>
          <w:tcPr>
            <w:tcW w:w="900" w:type="dxa"/>
          </w:tcPr>
          <w:p w14:paraId="3EC6BEA7" w14:textId="658CB65B" w:rsidR="00CB5A2D" w:rsidRDefault="001305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1.75MB</w:t>
            </w:r>
          </w:p>
        </w:tc>
      </w:tr>
      <w:tr w:rsidR="001305ED" w14:paraId="7131D211" w14:textId="77777777" w:rsidTr="4B752AED">
        <w:tc>
          <w:tcPr>
            <w:tcW w:w="3780" w:type="dxa"/>
          </w:tcPr>
          <w:p w14:paraId="13656DBA" w14:textId="3A75711C" w:rsidR="001305ED" w:rsidRDefault="001305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NJ</w:t>
            </w:r>
            <w:r w:rsidRPr="001305ED">
              <w:rPr>
                <w:rFonts w:ascii="Times New Roman" w:eastAsia="Times New Roman" w:hAnsi="Times New Roman" w:cs="Times New Roman"/>
                <w:sz w:val="20"/>
                <w:szCs w:val="20"/>
              </w:rPr>
              <w:t>_EV_Registrations.csv</w:t>
            </w:r>
          </w:p>
        </w:tc>
        <w:tc>
          <w:tcPr>
            <w:tcW w:w="900" w:type="dxa"/>
          </w:tcPr>
          <w:p w14:paraId="352F4333" w14:textId="32450282" w:rsidR="001305ED" w:rsidRDefault="001305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42.9MB</w:t>
            </w:r>
          </w:p>
        </w:tc>
      </w:tr>
      <w:tr w:rsidR="001305ED" w14:paraId="3A18A58D" w14:textId="77777777" w:rsidTr="4B752AED">
        <w:tc>
          <w:tcPr>
            <w:tcW w:w="3780" w:type="dxa"/>
          </w:tcPr>
          <w:p w14:paraId="2E39CD42" w14:textId="7A575357" w:rsidR="001305ED" w:rsidRDefault="001305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NM</w:t>
            </w:r>
            <w:r w:rsidRPr="001305ED">
              <w:rPr>
                <w:rFonts w:ascii="Times New Roman" w:eastAsia="Times New Roman" w:hAnsi="Times New Roman" w:cs="Times New Roman"/>
                <w:sz w:val="20"/>
                <w:szCs w:val="20"/>
              </w:rPr>
              <w:t>_EV_Registrations.csv</w:t>
            </w:r>
          </w:p>
        </w:tc>
        <w:tc>
          <w:tcPr>
            <w:tcW w:w="900" w:type="dxa"/>
          </w:tcPr>
          <w:p w14:paraId="7A8421FB" w14:textId="33A3DCE2" w:rsidR="001305ED" w:rsidRDefault="001305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13MB</w:t>
            </w:r>
          </w:p>
        </w:tc>
      </w:tr>
      <w:tr w:rsidR="001305ED" w14:paraId="11D0B6D8" w14:textId="77777777" w:rsidTr="4B752AED">
        <w:tc>
          <w:tcPr>
            <w:tcW w:w="3780" w:type="dxa"/>
          </w:tcPr>
          <w:p w14:paraId="6BE7F6D1" w14:textId="5DC2512A" w:rsidR="001305ED" w:rsidRDefault="001305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NY</w:t>
            </w:r>
            <w:r w:rsidRPr="001305ED">
              <w:rPr>
                <w:rFonts w:ascii="Times New Roman" w:eastAsia="Times New Roman" w:hAnsi="Times New Roman" w:cs="Times New Roman"/>
                <w:sz w:val="20"/>
                <w:szCs w:val="20"/>
              </w:rPr>
              <w:t>_EV_Registrations.csv</w:t>
            </w:r>
          </w:p>
        </w:tc>
        <w:tc>
          <w:tcPr>
            <w:tcW w:w="900" w:type="dxa"/>
          </w:tcPr>
          <w:p w14:paraId="3CF4AE55" w14:textId="74F0ABC7" w:rsidR="001305ED" w:rsidRDefault="001305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776MB</w:t>
            </w:r>
          </w:p>
        </w:tc>
      </w:tr>
      <w:tr w:rsidR="001305ED" w14:paraId="7A6C4AAA" w14:textId="77777777" w:rsidTr="4B752AED">
        <w:tc>
          <w:tcPr>
            <w:tcW w:w="3780" w:type="dxa"/>
          </w:tcPr>
          <w:p w14:paraId="67CD7FFC" w14:textId="3EC9FD03" w:rsidR="001305ED" w:rsidRDefault="001305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OR</w:t>
            </w:r>
            <w:r w:rsidRPr="001305ED">
              <w:rPr>
                <w:rFonts w:ascii="Times New Roman" w:eastAsia="Times New Roman" w:hAnsi="Times New Roman" w:cs="Times New Roman"/>
                <w:sz w:val="20"/>
                <w:szCs w:val="20"/>
              </w:rPr>
              <w:t>_EV_Registrations.csv</w:t>
            </w:r>
          </w:p>
        </w:tc>
        <w:tc>
          <w:tcPr>
            <w:tcW w:w="900" w:type="dxa"/>
          </w:tcPr>
          <w:p w14:paraId="51B3D12B" w14:textId="66B34137" w:rsidR="001305ED" w:rsidRDefault="001305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14.2MB</w:t>
            </w:r>
          </w:p>
        </w:tc>
      </w:tr>
      <w:tr w:rsidR="001305ED" w14:paraId="432F1A6F" w14:textId="77777777" w:rsidTr="4B752AED">
        <w:tc>
          <w:tcPr>
            <w:tcW w:w="3780" w:type="dxa"/>
          </w:tcPr>
          <w:p w14:paraId="455307DD" w14:textId="5197852C" w:rsidR="001305ED" w:rsidRDefault="001305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TN</w:t>
            </w:r>
            <w:r w:rsidRPr="001305ED">
              <w:rPr>
                <w:rFonts w:ascii="Times New Roman" w:eastAsia="Times New Roman" w:hAnsi="Times New Roman" w:cs="Times New Roman"/>
                <w:sz w:val="20"/>
                <w:szCs w:val="20"/>
              </w:rPr>
              <w:t>_EV_Registrations.csv</w:t>
            </w:r>
          </w:p>
        </w:tc>
        <w:tc>
          <w:tcPr>
            <w:tcW w:w="900" w:type="dxa"/>
          </w:tcPr>
          <w:p w14:paraId="1D61921D" w14:textId="3B9F8A31" w:rsidR="001305ED" w:rsidRDefault="001305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11.8MB</w:t>
            </w:r>
          </w:p>
        </w:tc>
      </w:tr>
      <w:tr w:rsidR="001305ED" w14:paraId="13213063" w14:textId="77777777" w:rsidTr="4B752AED">
        <w:tc>
          <w:tcPr>
            <w:tcW w:w="3780" w:type="dxa"/>
          </w:tcPr>
          <w:p w14:paraId="6F547298" w14:textId="6ED7654E" w:rsidR="001305ED" w:rsidRDefault="001305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TX</w:t>
            </w:r>
            <w:r w:rsidRPr="001305ED">
              <w:rPr>
                <w:rFonts w:ascii="Times New Roman" w:eastAsia="Times New Roman" w:hAnsi="Times New Roman" w:cs="Times New Roman"/>
                <w:sz w:val="20"/>
                <w:szCs w:val="20"/>
              </w:rPr>
              <w:t>_EV_Registrations.csv</w:t>
            </w:r>
          </w:p>
        </w:tc>
        <w:tc>
          <w:tcPr>
            <w:tcW w:w="900" w:type="dxa"/>
          </w:tcPr>
          <w:p w14:paraId="15BD1D7E" w14:textId="7C8C0C29" w:rsidR="001305ED" w:rsidRDefault="001305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345MB</w:t>
            </w:r>
          </w:p>
        </w:tc>
      </w:tr>
      <w:tr w:rsidR="001305ED" w14:paraId="13AD9F82" w14:textId="77777777" w:rsidTr="4B752AED">
        <w:tc>
          <w:tcPr>
            <w:tcW w:w="3780" w:type="dxa"/>
          </w:tcPr>
          <w:p w14:paraId="2258A3FF" w14:textId="1A949658" w:rsidR="001305ED" w:rsidRDefault="001305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VA</w:t>
            </w:r>
            <w:r w:rsidRPr="001305ED">
              <w:rPr>
                <w:rFonts w:ascii="Times New Roman" w:eastAsia="Times New Roman" w:hAnsi="Times New Roman" w:cs="Times New Roman"/>
                <w:sz w:val="20"/>
                <w:szCs w:val="20"/>
              </w:rPr>
              <w:t>_EV_Registrations.csv</w:t>
            </w:r>
          </w:p>
        </w:tc>
        <w:tc>
          <w:tcPr>
            <w:tcW w:w="900" w:type="dxa"/>
          </w:tcPr>
          <w:p w14:paraId="3D98381E" w14:textId="0374E27D" w:rsidR="001305ED" w:rsidRDefault="001305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21.7MB</w:t>
            </w:r>
          </w:p>
        </w:tc>
      </w:tr>
      <w:tr w:rsidR="001305ED" w14:paraId="3F94B4CA" w14:textId="77777777" w:rsidTr="4B752AED">
        <w:tc>
          <w:tcPr>
            <w:tcW w:w="3780" w:type="dxa"/>
          </w:tcPr>
          <w:p w14:paraId="791B870B" w14:textId="25102F58" w:rsidR="001305ED" w:rsidRDefault="001305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VT</w:t>
            </w:r>
            <w:r w:rsidRPr="001305ED">
              <w:rPr>
                <w:rFonts w:ascii="Times New Roman" w:eastAsia="Times New Roman" w:hAnsi="Times New Roman" w:cs="Times New Roman"/>
                <w:sz w:val="20"/>
                <w:szCs w:val="20"/>
              </w:rPr>
              <w:t>_EV_Registrations.csv</w:t>
            </w:r>
          </w:p>
        </w:tc>
        <w:tc>
          <w:tcPr>
            <w:tcW w:w="900" w:type="dxa"/>
          </w:tcPr>
          <w:p w14:paraId="3018B997" w14:textId="3B2E1175" w:rsidR="001305ED" w:rsidRDefault="001305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5.99MB</w:t>
            </w:r>
          </w:p>
        </w:tc>
      </w:tr>
      <w:tr w:rsidR="00D67F23" w14:paraId="5314BF66" w14:textId="77777777" w:rsidTr="4B752AED">
        <w:tc>
          <w:tcPr>
            <w:tcW w:w="3780" w:type="dxa"/>
          </w:tcPr>
          <w:p w14:paraId="7731E1D1" w14:textId="75C30F75" w:rsidR="00D67F23" w:rsidRDefault="00D67F23">
            <w:pPr>
              <w:jc w:val="both"/>
              <w:rPr>
                <w:rFonts w:ascii="Times New Roman" w:eastAsia="Times New Roman" w:hAnsi="Times New Roman" w:cs="Times New Roman"/>
                <w:sz w:val="20"/>
                <w:szCs w:val="20"/>
              </w:rPr>
            </w:pPr>
            <w:r w:rsidRPr="00D67F23">
              <w:rPr>
                <w:rFonts w:ascii="Times New Roman" w:eastAsia="Times New Roman" w:hAnsi="Times New Roman" w:cs="Times New Roman"/>
                <w:sz w:val="20"/>
                <w:szCs w:val="20"/>
              </w:rPr>
              <w:t>Alternative_Fueling_Stations</w:t>
            </w:r>
            <w:r>
              <w:rPr>
                <w:rFonts w:ascii="Times New Roman" w:eastAsia="Times New Roman" w:hAnsi="Times New Roman" w:cs="Times New Roman"/>
                <w:sz w:val="20"/>
                <w:szCs w:val="20"/>
              </w:rPr>
              <w:t>.csv</w:t>
            </w:r>
          </w:p>
        </w:tc>
        <w:tc>
          <w:tcPr>
            <w:tcW w:w="900" w:type="dxa"/>
          </w:tcPr>
          <w:p w14:paraId="4FB0F786" w14:textId="38794595" w:rsidR="00D67F23" w:rsidRDefault="00D67F23">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39.1MB</w:t>
            </w:r>
          </w:p>
        </w:tc>
      </w:tr>
      <w:bookmarkEnd w:id="1"/>
    </w:tbl>
    <w:p w14:paraId="1EF1930C" w14:textId="77777777" w:rsidR="0013572D" w:rsidRDefault="0013572D">
      <w:pPr>
        <w:jc w:val="both"/>
        <w:rPr>
          <w:rFonts w:ascii="Times New Roman" w:eastAsia="Malgun Gothic" w:hAnsi="Times New Roman" w:cs="Times New Roman"/>
          <w:sz w:val="20"/>
          <w:szCs w:val="20"/>
          <w:lang w:eastAsia="ko-KR"/>
        </w:rPr>
      </w:pPr>
    </w:p>
    <w:p w14:paraId="1CAA5F3E" w14:textId="45170397" w:rsidR="00F87E2D" w:rsidRPr="00F87E2D" w:rsidRDefault="001305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project utilizes a Hadoop-based architecture with external tables created in Hive, leveraging HDFS for storage </w:t>
      </w:r>
      <w:r>
        <w:rPr>
          <w:rFonts w:ascii="Times New Roman" w:eastAsia="Times New Roman" w:hAnsi="Times New Roman" w:cs="Times New Roman"/>
          <w:sz w:val="20"/>
          <w:szCs w:val="20"/>
        </w:rPr>
        <w:lastRenderedPageBreak/>
        <w:t xml:space="preserve">and data processing. </w:t>
      </w:r>
      <w:r w:rsidR="00F87E2D">
        <w:rPr>
          <w:rFonts w:ascii="Times New Roman" w:eastAsia="Times New Roman" w:hAnsi="Times New Roman" w:cs="Times New Roman"/>
          <w:sz w:val="20"/>
          <w:szCs w:val="20"/>
        </w:rPr>
        <w:t>The below table shows the Hadoop specification for our project.</w:t>
      </w:r>
    </w:p>
    <w:p w14:paraId="68D1CDA9" w14:textId="77777777" w:rsidR="0013572D" w:rsidRDefault="0013572D">
      <w:pPr>
        <w:jc w:val="both"/>
        <w:rPr>
          <w:rFonts w:ascii="Times New Roman" w:eastAsia="Malgun Gothic" w:hAnsi="Times New Roman" w:cs="Times New Roman"/>
          <w:i/>
          <w:iCs/>
          <w:sz w:val="20"/>
          <w:szCs w:val="20"/>
          <w:lang w:eastAsia="ko-KR"/>
        </w:rPr>
      </w:pPr>
    </w:p>
    <w:p w14:paraId="128B4CA9" w14:textId="34A2E902" w:rsidR="00996B05" w:rsidRDefault="00F87E2D">
      <w:pPr>
        <w:jc w:val="both"/>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Table 2 Hadoop Specifications</w:t>
      </w:r>
    </w:p>
    <w:tbl>
      <w:tblPr>
        <w:tblStyle w:val="TableGrid"/>
        <w:tblW w:w="0" w:type="auto"/>
        <w:tblLook w:val="04A0" w:firstRow="1" w:lastRow="0" w:firstColumn="1" w:lastColumn="0" w:noHBand="0" w:noVBand="1"/>
      </w:tblPr>
      <w:tblGrid>
        <w:gridCol w:w="2309"/>
        <w:gridCol w:w="2310"/>
      </w:tblGrid>
      <w:tr w:rsidR="00F87E2D" w14:paraId="77E185B7" w14:textId="77777777" w:rsidTr="314CC151">
        <w:tc>
          <w:tcPr>
            <w:tcW w:w="2309" w:type="dxa"/>
          </w:tcPr>
          <w:p w14:paraId="3A4E8333" w14:textId="0B091514" w:rsidR="00F87E2D" w:rsidRDefault="00F87E2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Number of nodes</w:t>
            </w:r>
          </w:p>
        </w:tc>
        <w:tc>
          <w:tcPr>
            <w:tcW w:w="2310" w:type="dxa"/>
          </w:tcPr>
          <w:p w14:paraId="710C1729" w14:textId="7DA37011" w:rsidR="00F87E2D" w:rsidRDefault="5E03FE0C">
            <w:pPr>
              <w:jc w:val="both"/>
              <w:rPr>
                <w:rFonts w:ascii="Times New Roman" w:eastAsia="Times New Roman" w:hAnsi="Times New Roman" w:cs="Times New Roman"/>
                <w:sz w:val="20"/>
                <w:szCs w:val="20"/>
              </w:rPr>
            </w:pPr>
            <w:r w:rsidRPr="314CC151">
              <w:rPr>
                <w:rFonts w:ascii="Times New Roman" w:eastAsia="Times New Roman" w:hAnsi="Times New Roman" w:cs="Times New Roman"/>
                <w:sz w:val="20"/>
                <w:szCs w:val="20"/>
              </w:rPr>
              <w:t>5</w:t>
            </w:r>
          </w:p>
        </w:tc>
      </w:tr>
      <w:tr w:rsidR="00F87E2D" w14:paraId="6E2E76F2" w14:textId="77777777" w:rsidTr="314CC151">
        <w:tc>
          <w:tcPr>
            <w:tcW w:w="2309" w:type="dxa"/>
          </w:tcPr>
          <w:p w14:paraId="21D3A735" w14:textId="3526BA42" w:rsidR="00F87E2D" w:rsidRDefault="00F87E2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OCPUs</w:t>
            </w:r>
          </w:p>
        </w:tc>
        <w:tc>
          <w:tcPr>
            <w:tcW w:w="2310" w:type="dxa"/>
          </w:tcPr>
          <w:p w14:paraId="4FC25B1E" w14:textId="26D198BC" w:rsidR="00F87E2D" w:rsidRDefault="5DA11DD5">
            <w:pPr>
              <w:jc w:val="both"/>
              <w:rPr>
                <w:rFonts w:ascii="Times New Roman" w:eastAsia="Times New Roman" w:hAnsi="Times New Roman" w:cs="Times New Roman"/>
                <w:sz w:val="20"/>
                <w:szCs w:val="20"/>
              </w:rPr>
            </w:pPr>
            <w:r w:rsidRPr="314CC151">
              <w:rPr>
                <w:rFonts w:ascii="Times New Roman" w:eastAsia="Times New Roman" w:hAnsi="Times New Roman" w:cs="Times New Roman"/>
                <w:sz w:val="20"/>
                <w:szCs w:val="20"/>
              </w:rPr>
              <w:t>10</w:t>
            </w:r>
          </w:p>
        </w:tc>
      </w:tr>
      <w:tr w:rsidR="00F87E2D" w14:paraId="386E6353" w14:textId="77777777" w:rsidTr="314CC151">
        <w:tc>
          <w:tcPr>
            <w:tcW w:w="2309" w:type="dxa"/>
          </w:tcPr>
          <w:p w14:paraId="07961515" w14:textId="51145A43" w:rsidR="00F87E2D" w:rsidRDefault="00F87E2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CPU Speed</w:t>
            </w:r>
          </w:p>
        </w:tc>
        <w:tc>
          <w:tcPr>
            <w:tcW w:w="2310" w:type="dxa"/>
          </w:tcPr>
          <w:p w14:paraId="23B38126" w14:textId="5D58EB48" w:rsidR="00F87E2D" w:rsidRDefault="052B77F6">
            <w:pPr>
              <w:jc w:val="both"/>
              <w:rPr>
                <w:rFonts w:ascii="Times New Roman" w:eastAsia="Times New Roman" w:hAnsi="Times New Roman" w:cs="Times New Roman"/>
                <w:sz w:val="20"/>
                <w:szCs w:val="20"/>
              </w:rPr>
            </w:pPr>
            <w:r w:rsidRPr="314CC151">
              <w:rPr>
                <w:rFonts w:ascii="Times New Roman" w:eastAsia="Times New Roman" w:hAnsi="Times New Roman" w:cs="Times New Roman"/>
                <w:sz w:val="20"/>
                <w:szCs w:val="20"/>
              </w:rPr>
              <w:t>2195.084 MHz</w:t>
            </w:r>
          </w:p>
        </w:tc>
      </w:tr>
      <w:tr w:rsidR="00F87E2D" w14:paraId="43EAF094" w14:textId="77777777" w:rsidTr="314CC151">
        <w:tc>
          <w:tcPr>
            <w:tcW w:w="2309" w:type="dxa"/>
          </w:tcPr>
          <w:p w14:paraId="7DE53CCB" w14:textId="4B6065F8" w:rsidR="00F87E2D" w:rsidRDefault="00F87E2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Memory</w:t>
            </w:r>
          </w:p>
        </w:tc>
        <w:tc>
          <w:tcPr>
            <w:tcW w:w="2310" w:type="dxa"/>
          </w:tcPr>
          <w:p w14:paraId="5E5A2930" w14:textId="56C5DC4A" w:rsidR="00F87E2D" w:rsidRDefault="6E06E0C1">
            <w:pPr>
              <w:jc w:val="both"/>
              <w:rPr>
                <w:rFonts w:ascii="Times New Roman" w:eastAsia="Times New Roman" w:hAnsi="Times New Roman" w:cs="Times New Roman"/>
                <w:sz w:val="20"/>
                <w:szCs w:val="20"/>
              </w:rPr>
            </w:pPr>
            <w:r w:rsidRPr="314CC151">
              <w:rPr>
                <w:rFonts w:ascii="Times New Roman" w:eastAsia="Times New Roman" w:hAnsi="Times New Roman" w:cs="Times New Roman"/>
                <w:sz w:val="20"/>
                <w:szCs w:val="20"/>
              </w:rPr>
              <w:t>150 GB</w:t>
            </w:r>
          </w:p>
        </w:tc>
      </w:tr>
      <w:tr w:rsidR="00F87E2D" w14:paraId="2131A5CD" w14:textId="77777777" w:rsidTr="314CC151">
        <w:tc>
          <w:tcPr>
            <w:tcW w:w="2309" w:type="dxa"/>
          </w:tcPr>
          <w:p w14:paraId="271C24F3" w14:textId="697F337E" w:rsidR="00F87E2D" w:rsidRDefault="00F87E2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Storage</w:t>
            </w:r>
          </w:p>
        </w:tc>
        <w:tc>
          <w:tcPr>
            <w:tcW w:w="2310" w:type="dxa"/>
          </w:tcPr>
          <w:p w14:paraId="7DC2472E" w14:textId="0D09F4F6" w:rsidR="00F87E2D" w:rsidRDefault="65196A0A">
            <w:pPr>
              <w:jc w:val="both"/>
              <w:rPr>
                <w:rFonts w:ascii="Times New Roman" w:eastAsia="Times New Roman" w:hAnsi="Times New Roman" w:cs="Times New Roman"/>
                <w:sz w:val="20"/>
                <w:szCs w:val="20"/>
              </w:rPr>
            </w:pPr>
            <w:r w:rsidRPr="314CC151">
              <w:rPr>
                <w:rFonts w:ascii="Times New Roman" w:eastAsia="Times New Roman" w:hAnsi="Times New Roman" w:cs="Times New Roman"/>
                <w:sz w:val="20"/>
                <w:szCs w:val="20"/>
              </w:rPr>
              <w:t>678 GB</w:t>
            </w:r>
          </w:p>
        </w:tc>
      </w:tr>
      <w:tr w:rsidR="314CC151" w14:paraId="4424C404" w14:textId="77777777" w:rsidTr="314CC151">
        <w:trPr>
          <w:trHeight w:val="300"/>
        </w:trPr>
        <w:tc>
          <w:tcPr>
            <w:tcW w:w="2309" w:type="dxa"/>
          </w:tcPr>
          <w:p w14:paraId="2C8BA701" w14:textId="32310A4C" w:rsidR="65196A0A" w:rsidRDefault="65196A0A" w:rsidP="314CC151">
            <w:pPr>
              <w:jc w:val="both"/>
              <w:rPr>
                <w:rFonts w:ascii="Times New Roman" w:eastAsia="Times New Roman" w:hAnsi="Times New Roman" w:cs="Times New Roman"/>
                <w:sz w:val="20"/>
                <w:szCs w:val="20"/>
              </w:rPr>
            </w:pPr>
            <w:r w:rsidRPr="314CC151">
              <w:rPr>
                <w:rFonts w:ascii="Times New Roman" w:eastAsia="Times New Roman" w:hAnsi="Times New Roman" w:cs="Times New Roman"/>
                <w:sz w:val="20"/>
                <w:szCs w:val="20"/>
              </w:rPr>
              <w:t>HDFS Capacity</w:t>
            </w:r>
          </w:p>
        </w:tc>
        <w:tc>
          <w:tcPr>
            <w:tcW w:w="2310" w:type="dxa"/>
          </w:tcPr>
          <w:p w14:paraId="4FD8B381" w14:textId="0B97ABEE" w:rsidR="65196A0A" w:rsidRDefault="65196A0A" w:rsidP="314CC151">
            <w:pPr>
              <w:jc w:val="both"/>
              <w:rPr>
                <w:rFonts w:ascii="Times New Roman" w:eastAsia="Times New Roman" w:hAnsi="Times New Roman" w:cs="Times New Roman"/>
                <w:sz w:val="20"/>
                <w:szCs w:val="20"/>
              </w:rPr>
            </w:pPr>
            <w:r w:rsidRPr="314CC151">
              <w:rPr>
                <w:rFonts w:ascii="Times New Roman" w:eastAsia="Times New Roman" w:hAnsi="Times New Roman" w:cs="Times New Roman"/>
                <w:sz w:val="20"/>
                <w:szCs w:val="20"/>
              </w:rPr>
              <w:t>147 GB</w:t>
            </w:r>
          </w:p>
        </w:tc>
      </w:tr>
      <w:tr w:rsidR="314CC151" w14:paraId="3C347064" w14:textId="77777777" w:rsidTr="314CC151">
        <w:trPr>
          <w:trHeight w:val="300"/>
        </w:trPr>
        <w:tc>
          <w:tcPr>
            <w:tcW w:w="2309" w:type="dxa"/>
          </w:tcPr>
          <w:p w14:paraId="4C4F5AD7" w14:textId="58E0F87B" w:rsidR="664930F5" w:rsidRDefault="664930F5" w:rsidP="314CC151">
            <w:pPr>
              <w:jc w:val="both"/>
              <w:rPr>
                <w:rFonts w:ascii="Times New Roman" w:eastAsia="Times New Roman" w:hAnsi="Times New Roman" w:cs="Times New Roman"/>
                <w:sz w:val="20"/>
                <w:szCs w:val="20"/>
              </w:rPr>
            </w:pPr>
            <w:r w:rsidRPr="314CC151">
              <w:rPr>
                <w:rFonts w:ascii="Times New Roman" w:eastAsia="Times New Roman" w:hAnsi="Times New Roman" w:cs="Times New Roman"/>
                <w:sz w:val="20"/>
                <w:szCs w:val="20"/>
              </w:rPr>
              <w:t>Hadoop Version</w:t>
            </w:r>
          </w:p>
        </w:tc>
        <w:tc>
          <w:tcPr>
            <w:tcW w:w="2310" w:type="dxa"/>
          </w:tcPr>
          <w:p w14:paraId="25A47826" w14:textId="19005648" w:rsidR="664930F5" w:rsidRDefault="664930F5" w:rsidP="314CC151">
            <w:pPr>
              <w:jc w:val="both"/>
              <w:rPr>
                <w:rFonts w:ascii="Times New Roman" w:eastAsia="Times New Roman" w:hAnsi="Times New Roman" w:cs="Times New Roman"/>
                <w:sz w:val="20"/>
                <w:szCs w:val="20"/>
              </w:rPr>
            </w:pPr>
            <w:r w:rsidRPr="314CC151">
              <w:rPr>
                <w:rFonts w:ascii="Times New Roman" w:eastAsia="Times New Roman" w:hAnsi="Times New Roman" w:cs="Times New Roman"/>
                <w:sz w:val="20"/>
                <w:szCs w:val="20"/>
              </w:rPr>
              <w:t>3.2.1</w:t>
            </w:r>
          </w:p>
        </w:tc>
      </w:tr>
      <w:tr w:rsidR="314CC151" w14:paraId="35754D82" w14:textId="77777777" w:rsidTr="314CC151">
        <w:trPr>
          <w:trHeight w:val="300"/>
        </w:trPr>
        <w:tc>
          <w:tcPr>
            <w:tcW w:w="2309" w:type="dxa"/>
          </w:tcPr>
          <w:p w14:paraId="47F91E6A" w14:textId="40033F79" w:rsidR="664930F5" w:rsidRDefault="664930F5" w:rsidP="314CC151">
            <w:pPr>
              <w:jc w:val="both"/>
              <w:rPr>
                <w:rFonts w:ascii="Times New Roman" w:eastAsia="Times New Roman" w:hAnsi="Times New Roman" w:cs="Times New Roman"/>
                <w:sz w:val="20"/>
                <w:szCs w:val="20"/>
              </w:rPr>
            </w:pPr>
            <w:r w:rsidRPr="314CC151">
              <w:rPr>
                <w:rFonts w:ascii="Times New Roman" w:eastAsia="Times New Roman" w:hAnsi="Times New Roman" w:cs="Times New Roman"/>
                <w:sz w:val="20"/>
                <w:szCs w:val="20"/>
              </w:rPr>
              <w:t>Hive Version</w:t>
            </w:r>
          </w:p>
        </w:tc>
        <w:tc>
          <w:tcPr>
            <w:tcW w:w="2310" w:type="dxa"/>
          </w:tcPr>
          <w:p w14:paraId="64E88F40" w14:textId="209151BB" w:rsidR="664930F5" w:rsidRDefault="664930F5" w:rsidP="314CC151">
            <w:pPr>
              <w:jc w:val="both"/>
              <w:rPr>
                <w:rFonts w:ascii="Times New Roman" w:eastAsia="Times New Roman" w:hAnsi="Times New Roman" w:cs="Times New Roman"/>
                <w:sz w:val="20"/>
                <w:szCs w:val="20"/>
              </w:rPr>
            </w:pPr>
            <w:r w:rsidRPr="314CC151">
              <w:rPr>
                <w:rFonts w:ascii="Times New Roman" w:eastAsia="Times New Roman" w:hAnsi="Times New Roman" w:cs="Times New Roman"/>
                <w:sz w:val="20"/>
                <w:szCs w:val="20"/>
              </w:rPr>
              <w:t>3.1.2</w:t>
            </w:r>
          </w:p>
        </w:tc>
      </w:tr>
    </w:tbl>
    <w:p w14:paraId="217DF8B0" w14:textId="54427573" w:rsidR="00AC637F" w:rsidRDefault="314CC151" w:rsidP="314CC151">
      <w:pPr>
        <w:ind w:firstLine="720"/>
        <w:jc w:val="center"/>
        <w:rPr>
          <w:rFonts w:ascii="Times New Roman" w:eastAsia="Times New Roman" w:hAnsi="Times New Roman" w:cs="Times New Roman"/>
          <w:b/>
          <w:bCs/>
          <w:sz w:val="24"/>
          <w:szCs w:val="24"/>
        </w:rPr>
      </w:pPr>
      <w:r w:rsidRPr="314CC151">
        <w:rPr>
          <w:rFonts w:ascii="Times New Roman" w:eastAsia="Times New Roman" w:hAnsi="Times New Roman" w:cs="Times New Roman"/>
          <w:b/>
          <w:bCs/>
          <w:sz w:val="24"/>
          <w:szCs w:val="24"/>
        </w:rPr>
        <w:t xml:space="preserve"> </w:t>
      </w:r>
    </w:p>
    <w:p w14:paraId="5F36CD27" w14:textId="4E1C4C8F" w:rsidR="36E65112" w:rsidRPr="00AC637F" w:rsidRDefault="00754A96" w:rsidP="00AC637F">
      <w:pPr>
        <w:pStyle w:val="ListParagraph"/>
        <w:numPr>
          <w:ilvl w:val="0"/>
          <w:numId w:val="3"/>
        </w:numPr>
        <w:ind w:left="270" w:hanging="270"/>
        <w:jc w:val="center"/>
        <w:rPr>
          <w:rFonts w:ascii="Times New Roman" w:eastAsia="Times New Roman" w:hAnsi="Times New Roman" w:cs="Times New Roman"/>
          <w:b/>
          <w:bCs/>
          <w:sz w:val="24"/>
          <w:szCs w:val="24"/>
        </w:rPr>
      </w:pPr>
      <w:r w:rsidRPr="00AC637F">
        <w:rPr>
          <w:rFonts w:ascii="Times New Roman" w:eastAsia="Times New Roman" w:hAnsi="Times New Roman" w:cs="Times New Roman"/>
          <w:b/>
          <w:bCs/>
          <w:sz w:val="24"/>
          <w:szCs w:val="24"/>
        </w:rPr>
        <w:t>Implementation and Work</w:t>
      </w:r>
      <w:r w:rsidR="77C35870" w:rsidRPr="00AC637F">
        <w:rPr>
          <w:rFonts w:ascii="Times New Roman" w:eastAsia="Times New Roman" w:hAnsi="Times New Roman" w:cs="Times New Roman"/>
          <w:b/>
          <w:bCs/>
          <w:sz w:val="24"/>
          <w:szCs w:val="24"/>
        </w:rPr>
        <w:t>flow</w:t>
      </w:r>
    </w:p>
    <w:p w14:paraId="487D66C9" w14:textId="31E7D242" w:rsidR="00D63437" w:rsidRPr="00D63437" w:rsidRDefault="00D63437" w:rsidP="00D63437">
      <w:pPr>
        <w:spacing w:line="259" w:lineRule="auto"/>
        <w:jc w:val="both"/>
        <w:rPr>
          <w:rFonts w:ascii="Times New Roman" w:eastAsia="Times New Roman" w:hAnsi="Times New Roman" w:cs="Times New Roman"/>
          <w:sz w:val="20"/>
          <w:szCs w:val="20"/>
        </w:rPr>
      </w:pPr>
      <w:r w:rsidRPr="00D63437">
        <w:rPr>
          <w:rFonts w:ascii="Times New Roman" w:eastAsia="Times New Roman" w:hAnsi="Times New Roman" w:cs="Times New Roman"/>
          <w:sz w:val="20"/>
          <w:szCs w:val="20"/>
        </w:rPr>
        <w:t>Our workflow began with acquiring and preparing multiple state-specific EV registration datasets and alternative fueling station data. These datasets</w:t>
      </w:r>
      <w:r w:rsidR="003159ED">
        <w:rPr>
          <w:rFonts w:ascii="Times New Roman" w:eastAsia="Times New Roman" w:hAnsi="Times New Roman" w:cs="Times New Roman"/>
          <w:sz w:val="20"/>
          <w:szCs w:val="20"/>
        </w:rPr>
        <w:t xml:space="preserve"> </w:t>
      </w:r>
      <w:r w:rsidR="00E43DDC">
        <w:rPr>
          <w:rFonts w:ascii="Times New Roman" w:eastAsia="Times New Roman" w:hAnsi="Times New Roman" w:cs="Times New Roman"/>
          <w:sz w:val="20"/>
          <w:szCs w:val="20"/>
        </w:rPr>
        <w:t>were</w:t>
      </w:r>
      <w:r w:rsidR="003159ED">
        <w:rPr>
          <w:rFonts w:ascii="Times New Roman" w:eastAsia="Times New Roman" w:hAnsi="Times New Roman" w:cs="Times New Roman"/>
          <w:sz w:val="20"/>
          <w:szCs w:val="20"/>
        </w:rPr>
        <w:t xml:space="preserve"> </w:t>
      </w:r>
      <w:r w:rsidR="003159ED" w:rsidRPr="00D63437">
        <w:rPr>
          <w:rFonts w:ascii="Times New Roman" w:eastAsia="Times New Roman" w:hAnsi="Times New Roman" w:cs="Times New Roman"/>
          <w:sz w:val="20"/>
          <w:szCs w:val="20"/>
        </w:rPr>
        <w:t>downloaded in CSV format</w:t>
      </w:r>
      <w:r w:rsidR="003159ED">
        <w:rPr>
          <w:rFonts w:ascii="Times New Roman" w:eastAsia="Times New Roman" w:hAnsi="Times New Roman" w:cs="Times New Roman"/>
          <w:sz w:val="20"/>
          <w:szCs w:val="20"/>
        </w:rPr>
        <w:t xml:space="preserve"> </w:t>
      </w:r>
      <w:r w:rsidRPr="00D63437">
        <w:rPr>
          <w:rFonts w:ascii="Times New Roman" w:eastAsia="Times New Roman" w:hAnsi="Times New Roman" w:cs="Times New Roman"/>
          <w:sz w:val="20"/>
          <w:szCs w:val="20"/>
        </w:rPr>
        <w:t>from creditable open data sources such as state government and NASA websites, to ensure reliability and comprehensiveness. The California dataset required Python preprocessing to resolve data quality issues, including line breaks within fields that could introduce errors during analysis. After preprocessing, all data files were securely uploaded to a Linux server and transferred to the Hadoop Distributed File System (HDFS), ensuring scalable storage and efficient data management.</w:t>
      </w:r>
    </w:p>
    <w:p w14:paraId="0DDCFB9F" w14:textId="77777777" w:rsidR="00D63437" w:rsidRPr="00D63437" w:rsidRDefault="00D63437" w:rsidP="00D63437">
      <w:pPr>
        <w:spacing w:line="259" w:lineRule="auto"/>
        <w:jc w:val="both"/>
        <w:rPr>
          <w:rFonts w:ascii="Times New Roman" w:eastAsia="Times New Roman" w:hAnsi="Times New Roman" w:cs="Times New Roman"/>
          <w:sz w:val="20"/>
          <w:szCs w:val="20"/>
        </w:rPr>
      </w:pPr>
    </w:p>
    <w:p w14:paraId="71ADCAFD" w14:textId="257A045F" w:rsidR="00D63437" w:rsidRPr="00D63437" w:rsidRDefault="00D63437" w:rsidP="00D63437">
      <w:pPr>
        <w:spacing w:line="259" w:lineRule="auto"/>
        <w:jc w:val="both"/>
        <w:rPr>
          <w:rFonts w:ascii="Times New Roman" w:eastAsia="Times New Roman" w:hAnsi="Times New Roman" w:cs="Times New Roman"/>
          <w:sz w:val="20"/>
          <w:szCs w:val="20"/>
        </w:rPr>
      </w:pPr>
      <w:r w:rsidRPr="00D63437">
        <w:rPr>
          <w:rFonts w:ascii="Times New Roman" w:eastAsia="Times New Roman" w:hAnsi="Times New Roman" w:cs="Times New Roman"/>
          <w:sz w:val="20"/>
          <w:szCs w:val="20"/>
        </w:rPr>
        <w:t>To facilitate structured querying and analysis, we organized the datasets into three separate directories based on state groupings and created external tables within the Hive environment. Perform data engineering with HiveQL to create tables such as ev1_sum and fl_sum generated by extracting key fields, including the vehicle make, model, and registration_valid_date, and grouping the data by year. These tables were then unified into a comprehensive dataset, all_vehicles_sum, using the UNION ALL operation, which consolidated EV registration records across all states. This consolidated table served as the primary dataset for further analysis.</w:t>
      </w:r>
    </w:p>
    <w:p w14:paraId="33515003" w14:textId="77777777" w:rsidR="00D63437" w:rsidRPr="00D63437" w:rsidRDefault="00D63437" w:rsidP="00D63437">
      <w:pPr>
        <w:spacing w:line="259" w:lineRule="auto"/>
        <w:jc w:val="both"/>
        <w:rPr>
          <w:rFonts w:ascii="Times New Roman" w:eastAsia="Times New Roman" w:hAnsi="Times New Roman" w:cs="Times New Roman"/>
          <w:sz w:val="20"/>
          <w:szCs w:val="20"/>
        </w:rPr>
      </w:pPr>
    </w:p>
    <w:p w14:paraId="49F3D8A8" w14:textId="66CE1AD4" w:rsidR="13660E70" w:rsidRDefault="00D63437" w:rsidP="00D63437">
      <w:pPr>
        <w:spacing w:line="259" w:lineRule="auto"/>
        <w:jc w:val="both"/>
        <w:rPr>
          <w:rFonts w:ascii="Times New Roman" w:eastAsia="Times New Roman" w:hAnsi="Times New Roman" w:cs="Times New Roman"/>
          <w:sz w:val="20"/>
          <w:szCs w:val="20"/>
        </w:rPr>
      </w:pPr>
      <w:r w:rsidRPr="00D63437">
        <w:rPr>
          <w:rFonts w:ascii="Times New Roman" w:eastAsia="Times New Roman" w:hAnsi="Times New Roman" w:cs="Times New Roman"/>
          <w:sz w:val="20"/>
          <w:szCs w:val="20"/>
        </w:rPr>
        <w:t>After data processing, the final cleaned and structured dataset, all_veh.csv, was exported for visualization and advanced analysis. Tableau was utilized to integrate this dataset with the Alternative_Fueling_Stations dataset, enabling the creation of detailed visualizations. These visualizations highlighted state-wise EV distribution, growth trends over time, and geographical patterns in vehicle make and model preferences. Through this systematic workflow, the project uncovered valuable insights into EV adoption patterns and infrastructure distribution, providing a robust foundation for understanding the factors influencing adopting sustainable transportation systems.</w:t>
      </w:r>
    </w:p>
    <w:p w14:paraId="03FC8869" w14:textId="41A9E4C8" w:rsidR="314CC151" w:rsidRDefault="00262906" w:rsidP="314CC151">
      <w:pPr>
        <w:spacing w:line="259"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2DBAB0E9" wp14:editId="7DEB7A09">
            <wp:extent cx="3378200" cy="1917700"/>
            <wp:effectExtent l="0" t="0" r="0" b="6350"/>
            <wp:docPr id="1782400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78200" cy="1917700"/>
                    </a:xfrm>
                    <a:prstGeom prst="rect">
                      <a:avLst/>
                    </a:prstGeom>
                    <a:noFill/>
                    <a:ln>
                      <a:noFill/>
                    </a:ln>
                  </pic:spPr>
                </pic:pic>
              </a:graphicData>
            </a:graphic>
          </wp:inline>
        </w:drawing>
      </w:r>
    </w:p>
    <w:p w14:paraId="233AC72E" w14:textId="1B92FFBD" w:rsidR="60E0739E" w:rsidRDefault="4D354C52" w:rsidP="4B752AED">
      <w:pPr>
        <w:pStyle w:val="ListParagraph"/>
        <w:ind w:left="0"/>
        <w:rPr>
          <w:rFonts w:ascii="Times New Roman" w:eastAsia="Times New Roman" w:hAnsi="Times New Roman" w:cs="Times New Roman"/>
          <w:i/>
          <w:iCs/>
          <w:sz w:val="20"/>
          <w:szCs w:val="20"/>
        </w:rPr>
      </w:pPr>
      <w:r w:rsidRPr="4B752AED">
        <w:rPr>
          <w:rFonts w:ascii="Times New Roman" w:eastAsia="Times New Roman" w:hAnsi="Times New Roman" w:cs="Times New Roman"/>
          <w:i/>
          <w:iCs/>
          <w:sz w:val="20"/>
          <w:szCs w:val="20"/>
        </w:rPr>
        <w:t>Figure 1 – Workflow Implementation</w:t>
      </w:r>
    </w:p>
    <w:p w14:paraId="20BD1CD0" w14:textId="77777777" w:rsidR="00AC637F" w:rsidRDefault="00AC637F" w:rsidP="4B752AED">
      <w:pPr>
        <w:pStyle w:val="ListParagraph"/>
        <w:jc w:val="center"/>
        <w:rPr>
          <w:rFonts w:ascii="Times New Roman" w:eastAsia="Times New Roman" w:hAnsi="Times New Roman" w:cs="Times New Roman"/>
          <w:b/>
          <w:bCs/>
          <w:color w:val="000000" w:themeColor="text1"/>
          <w:sz w:val="24"/>
          <w:szCs w:val="24"/>
        </w:rPr>
      </w:pPr>
    </w:p>
    <w:p w14:paraId="21792200" w14:textId="07D6F6D2" w:rsidR="6AB4E1B7" w:rsidRDefault="00394DB4" w:rsidP="00AC637F">
      <w:pPr>
        <w:pStyle w:val="ListParagraph"/>
        <w:numPr>
          <w:ilvl w:val="0"/>
          <w:numId w:val="3"/>
        </w:numPr>
        <w:ind w:left="270" w:hanging="270"/>
        <w:jc w:val="center"/>
        <w:rPr>
          <w:rFonts w:ascii="Times New Roman" w:eastAsia="Times New Roman" w:hAnsi="Times New Roman" w:cs="Times New Roman"/>
          <w:b/>
          <w:bCs/>
          <w:color w:val="000000" w:themeColor="text1"/>
          <w:sz w:val="24"/>
          <w:szCs w:val="24"/>
        </w:rPr>
      </w:pPr>
      <w:r w:rsidRPr="4B752AED">
        <w:rPr>
          <w:rFonts w:ascii="Times New Roman" w:eastAsia="Times New Roman" w:hAnsi="Times New Roman" w:cs="Times New Roman"/>
          <w:b/>
          <w:bCs/>
          <w:color w:val="000000" w:themeColor="text1"/>
          <w:sz w:val="24"/>
          <w:szCs w:val="24"/>
        </w:rPr>
        <w:t>Data Cleaning</w:t>
      </w:r>
      <w:r w:rsidR="00CC34F2">
        <w:rPr>
          <w:rFonts w:ascii="Times New Roman" w:eastAsia="Times New Roman" w:hAnsi="Times New Roman" w:cs="Times New Roman"/>
          <w:b/>
          <w:bCs/>
          <w:color w:val="000000" w:themeColor="text1"/>
          <w:sz w:val="24"/>
          <w:szCs w:val="24"/>
        </w:rPr>
        <w:t>/Preparation</w:t>
      </w:r>
    </w:p>
    <w:p w14:paraId="74439D76" w14:textId="77777777" w:rsidR="008B6F85" w:rsidRPr="008B6F85" w:rsidRDefault="008B6F85" w:rsidP="008B6F85">
      <w:pPr>
        <w:rPr>
          <w:rFonts w:ascii="Times New Roman" w:eastAsia="Times New Roman" w:hAnsi="Times New Roman" w:cs="Times New Roman"/>
          <w:color w:val="000000" w:themeColor="text1"/>
          <w:sz w:val="20"/>
          <w:szCs w:val="20"/>
        </w:rPr>
      </w:pPr>
      <w:r w:rsidRPr="008B6F85">
        <w:rPr>
          <w:rFonts w:ascii="Times New Roman" w:eastAsia="Times New Roman" w:hAnsi="Times New Roman" w:cs="Times New Roman"/>
          <w:color w:val="000000" w:themeColor="text1"/>
          <w:sz w:val="20"/>
          <w:szCs w:val="20"/>
        </w:rPr>
        <w:t>We implemented a multi-step data cleaning process to ensure data quality and consistency across the EV registration datasets. The California dataset, in particular, presented a unique challenge due to line breaks within fields, specifically in the Vehicle ID field, which introduced potential NULL values. To address this, we developed a Python script to preprocess the data. The script identified fragmented lines by detecting entries starting with "CA-" and combined them into a single, coherent record. The cleaned dataset was then saved as cleaned_ca_ev_registrations_public.csv, ensuring that all records were correctly formatted for subsequent analysis in the Hive environment.</w:t>
      </w:r>
    </w:p>
    <w:p w14:paraId="60FC9FCB" w14:textId="77777777" w:rsidR="008B6F85" w:rsidRPr="008B6F85" w:rsidRDefault="008B6F85" w:rsidP="008B6F85">
      <w:pPr>
        <w:rPr>
          <w:rFonts w:ascii="Times New Roman" w:eastAsia="Times New Roman" w:hAnsi="Times New Roman" w:cs="Times New Roman"/>
          <w:color w:val="000000" w:themeColor="text1"/>
          <w:sz w:val="20"/>
          <w:szCs w:val="20"/>
        </w:rPr>
      </w:pPr>
      <w:r w:rsidRPr="008B6F85">
        <w:rPr>
          <w:rFonts w:ascii="Times New Roman" w:eastAsia="Times New Roman" w:hAnsi="Times New Roman" w:cs="Times New Roman"/>
          <w:color w:val="000000" w:themeColor="text1"/>
          <w:sz w:val="20"/>
          <w:szCs w:val="20"/>
        </w:rPr>
        <w:t>Once preprocessing was completed, the datasets were uploaded to a Linux server and transferred to the Hadoop Distributed File System (HDFS). Directories were created in Hadoop, and datasets were categorized into tables based on states: ev1 for California, fl for Florida, wa for Washington, wi for Wisconsin, and ev3 for the remaining states (CO, CT, ME, MN, etc.). These tables were structured to allow consistent querying of vehicle details across states. The schema for these tables was configured with standard settings, such as OpenCSVSerde, to handle CSV parsing with quotes and TBLPROPERTIES ("skip.header.line.count"="1") to exclude headers during data ingestion.</w:t>
      </w:r>
    </w:p>
    <w:p w14:paraId="568B0630" w14:textId="00A3DE7F" w:rsidR="008B6F85" w:rsidRPr="008B6F85" w:rsidRDefault="008B6F85" w:rsidP="008B6F85">
      <w:pPr>
        <w:rPr>
          <w:rFonts w:ascii="Times New Roman" w:eastAsia="Times New Roman" w:hAnsi="Times New Roman" w:cs="Times New Roman"/>
          <w:color w:val="000000" w:themeColor="text1"/>
          <w:sz w:val="20"/>
          <w:szCs w:val="20"/>
        </w:rPr>
      </w:pPr>
      <w:r w:rsidRPr="008B6F85">
        <w:rPr>
          <w:rFonts w:ascii="Times New Roman" w:eastAsia="Times New Roman" w:hAnsi="Times New Roman" w:cs="Times New Roman"/>
          <w:color w:val="000000" w:themeColor="text1"/>
          <w:sz w:val="20"/>
          <w:szCs w:val="20"/>
        </w:rPr>
        <w:t xml:space="preserve">To standardize fields across all tables, we utilized regular expressions and substring functions in Hive. For instance, the vehicle make and model </w:t>
      </w:r>
      <w:r w:rsidR="00E3721D">
        <w:rPr>
          <w:rFonts w:ascii="Times New Roman" w:eastAsia="Times New Roman" w:hAnsi="Times New Roman" w:cs="Times New Roman"/>
          <w:color w:val="000000" w:themeColor="text1"/>
          <w:sz w:val="20"/>
          <w:szCs w:val="20"/>
        </w:rPr>
        <w:t xml:space="preserve">data </w:t>
      </w:r>
      <w:r w:rsidR="00AE1208">
        <w:rPr>
          <w:rFonts w:ascii="Times New Roman" w:eastAsia="Times New Roman" w:hAnsi="Times New Roman" w:cs="Times New Roman"/>
          <w:color w:val="000000" w:themeColor="text1"/>
          <w:sz w:val="20"/>
          <w:szCs w:val="20"/>
        </w:rPr>
        <w:t>was</w:t>
      </w:r>
      <w:r w:rsidR="00AE1208" w:rsidRPr="008B6F85">
        <w:rPr>
          <w:rFonts w:ascii="Times New Roman" w:eastAsia="Times New Roman" w:hAnsi="Times New Roman" w:cs="Times New Roman"/>
          <w:color w:val="000000" w:themeColor="text1"/>
          <w:sz w:val="20"/>
          <w:szCs w:val="20"/>
        </w:rPr>
        <w:t xml:space="preserve"> </w:t>
      </w:r>
      <w:r w:rsidRPr="008B6F85">
        <w:rPr>
          <w:rFonts w:ascii="Times New Roman" w:eastAsia="Times New Roman" w:hAnsi="Times New Roman" w:cs="Times New Roman"/>
          <w:color w:val="000000" w:themeColor="text1"/>
          <w:sz w:val="20"/>
          <w:szCs w:val="20"/>
        </w:rPr>
        <w:t xml:space="preserve">extracted from the vehicle_name field using the REGEXP_EXTRACT function, while the year was extracted from the registration_valid_date field using the SUBSTRING function, similar to </w:t>
      </w:r>
      <w:r w:rsidR="00AE1208">
        <w:rPr>
          <w:rFonts w:ascii="Times New Roman" w:eastAsia="Times New Roman" w:hAnsi="Times New Roman" w:cs="Times New Roman"/>
          <w:color w:val="000000" w:themeColor="text1"/>
          <w:sz w:val="20"/>
          <w:szCs w:val="20"/>
        </w:rPr>
        <w:t xml:space="preserve">the </w:t>
      </w:r>
      <w:r w:rsidRPr="008B6F85">
        <w:rPr>
          <w:rFonts w:ascii="Times New Roman" w:eastAsia="Times New Roman" w:hAnsi="Times New Roman" w:cs="Times New Roman"/>
          <w:color w:val="000000" w:themeColor="text1"/>
          <w:sz w:val="20"/>
          <w:szCs w:val="20"/>
        </w:rPr>
        <w:t>techniques demonstrated in our coursework. After extracting these fields, data was grouped by state, year, make, and model to produce state-specific summary tables that counted vehicle registrations. These summary tables streamlined the data and simplified subsequent analysis.</w:t>
      </w:r>
    </w:p>
    <w:p w14:paraId="072E26F3" w14:textId="2E79384E" w:rsidR="1E579B78" w:rsidRDefault="008B6F85" w:rsidP="008B6F85">
      <w:pPr>
        <w:rPr>
          <w:rFonts w:ascii="Times New Roman" w:eastAsia="Times New Roman" w:hAnsi="Times New Roman" w:cs="Times New Roman"/>
          <w:color w:val="000000" w:themeColor="text1"/>
          <w:sz w:val="20"/>
          <w:szCs w:val="20"/>
        </w:rPr>
      </w:pPr>
      <w:r w:rsidRPr="008B6F85">
        <w:rPr>
          <w:rFonts w:ascii="Times New Roman" w:eastAsia="Times New Roman" w:hAnsi="Times New Roman" w:cs="Times New Roman"/>
          <w:color w:val="000000" w:themeColor="text1"/>
          <w:sz w:val="20"/>
          <w:szCs w:val="20"/>
        </w:rPr>
        <w:t xml:space="preserve">Finally, the individual summary tables were consolidated into a single comprehensive table, all_vehicles_sum, using the UNION ALL operation. The UPPER function was applied to standardize the make and model fields to uppercase to maintain consistency and avoid case-sensitive discrepancies during analysis. The cleaned and consolidated </w:t>
      </w:r>
      <w:r w:rsidRPr="008B6F85">
        <w:rPr>
          <w:rFonts w:ascii="Times New Roman" w:eastAsia="Times New Roman" w:hAnsi="Times New Roman" w:cs="Times New Roman"/>
          <w:color w:val="000000" w:themeColor="text1"/>
          <w:sz w:val="20"/>
          <w:szCs w:val="20"/>
        </w:rPr>
        <w:lastRenderedPageBreak/>
        <w:t>dataset was then exported as all_veh.csv and integrated with the Alternative_Fueling_Stations.csv dataset for visualization in Tableau. These visualizations highlighted state-wise EV distribution, vehicle trends by make and model, and the geographical spread of charging infrastructure, providing valuable insights into the evolving EV landscape.</w:t>
      </w:r>
    </w:p>
    <w:p w14:paraId="2B804F20" w14:textId="0277BF0A" w:rsidR="4B752AED" w:rsidRDefault="4B752AED" w:rsidP="4B752AED">
      <w:pPr>
        <w:rPr>
          <w:rFonts w:ascii="Times New Roman" w:eastAsia="Times New Roman" w:hAnsi="Times New Roman" w:cs="Times New Roman"/>
          <w:color w:val="000000" w:themeColor="text1"/>
          <w:sz w:val="20"/>
          <w:szCs w:val="20"/>
        </w:rPr>
      </w:pPr>
    </w:p>
    <w:p w14:paraId="19D7B188" w14:textId="7ADC322C" w:rsidR="00592CF0" w:rsidRPr="00592CF0" w:rsidRDefault="00592CF0" w:rsidP="00592CF0">
      <w:pPr>
        <w:pStyle w:val="ListParagraph"/>
        <w:numPr>
          <w:ilvl w:val="0"/>
          <w:numId w:val="3"/>
        </w:numPr>
        <w:ind w:left="270" w:hanging="270"/>
        <w:jc w:val="center"/>
        <w:rPr>
          <w:rFonts w:ascii="Times New Roman" w:eastAsia="Malgun Gothic" w:hAnsi="Times New Roman" w:cs="Times New Roman"/>
          <w:b/>
          <w:color w:val="000000"/>
          <w:sz w:val="24"/>
          <w:szCs w:val="24"/>
          <w:lang w:eastAsia="ko-KR"/>
        </w:rPr>
      </w:pPr>
      <w:r w:rsidRPr="00592CF0">
        <w:rPr>
          <w:rFonts w:ascii="Times New Roman" w:eastAsia="Times New Roman" w:hAnsi="Times New Roman" w:cs="Times New Roman"/>
          <w:b/>
          <w:color w:val="000000"/>
          <w:sz w:val="24"/>
          <w:szCs w:val="24"/>
        </w:rPr>
        <w:t>State-Wide EV Adoption Trends</w:t>
      </w:r>
    </w:p>
    <w:p w14:paraId="622700D2" w14:textId="158E9430" w:rsidR="00E01894" w:rsidRPr="00E01894" w:rsidRDefault="00E01894" w:rsidP="00E01894">
      <w:pPr>
        <w:jc w:val="both"/>
        <w:rPr>
          <w:rFonts w:ascii="Times New Roman" w:eastAsia="Times New Roman" w:hAnsi="Times New Roman" w:cs="Times New Roman"/>
          <w:bCs/>
          <w:color w:val="000000"/>
          <w:sz w:val="20"/>
          <w:szCs w:val="20"/>
        </w:rPr>
      </w:pPr>
      <w:r w:rsidRPr="00E01894">
        <w:rPr>
          <w:rFonts w:ascii="Times New Roman" w:eastAsia="Times New Roman" w:hAnsi="Times New Roman" w:cs="Times New Roman"/>
          <w:bCs/>
          <w:color w:val="000000"/>
          <w:sz w:val="20"/>
          <w:szCs w:val="20"/>
        </w:rPr>
        <w:t>After the cleaned and consolidated data was loaded into Tableau, various visualization techniques were employed, including bar charts, heat maps, geo-spatial visualizations, and line graphs, to effectively analyze and communicate trends in EV adoption. The first visualization, a geo-spatial heat map (Figure I), illustrates the cumulative EV sales across states. In this map, states with higher cumulative sales are represented in darker shades, signifying greater levels of EV adoption. This high-level visualization provides an overview of the states that have been most active in embracing EV technology.</w:t>
      </w:r>
    </w:p>
    <w:p w14:paraId="0D575AAC" w14:textId="77777777" w:rsidR="00E01894" w:rsidRPr="00E01894" w:rsidRDefault="00E01894" w:rsidP="00E01894">
      <w:pPr>
        <w:jc w:val="both"/>
        <w:rPr>
          <w:rFonts w:ascii="Times New Roman" w:eastAsia="Times New Roman" w:hAnsi="Times New Roman" w:cs="Times New Roman"/>
          <w:bCs/>
          <w:color w:val="000000"/>
          <w:sz w:val="20"/>
          <w:szCs w:val="20"/>
        </w:rPr>
      </w:pPr>
    </w:p>
    <w:p w14:paraId="1ACC93ED" w14:textId="28229752" w:rsidR="00E22093" w:rsidRDefault="00E01894" w:rsidP="00E01894">
      <w:pPr>
        <w:jc w:val="both"/>
        <w:rPr>
          <w:rFonts w:ascii="Times New Roman" w:eastAsia="Times New Roman" w:hAnsi="Times New Roman" w:cs="Times New Roman"/>
          <w:bCs/>
          <w:color w:val="000000"/>
          <w:sz w:val="20"/>
          <w:szCs w:val="20"/>
        </w:rPr>
      </w:pPr>
      <w:r w:rsidRPr="00E01894">
        <w:rPr>
          <w:rFonts w:ascii="Times New Roman" w:eastAsia="Times New Roman" w:hAnsi="Times New Roman" w:cs="Times New Roman"/>
          <w:bCs/>
          <w:color w:val="000000"/>
          <w:sz w:val="20"/>
          <w:szCs w:val="20"/>
        </w:rPr>
        <w:t xml:space="preserve">The heat map </w:t>
      </w:r>
      <w:r w:rsidR="00D248AB">
        <w:rPr>
          <w:rFonts w:ascii="Times New Roman" w:eastAsia="Times New Roman" w:hAnsi="Times New Roman" w:cs="Times New Roman"/>
          <w:bCs/>
          <w:color w:val="000000"/>
          <w:sz w:val="20"/>
          <w:szCs w:val="20"/>
        </w:rPr>
        <w:t>reveals</w:t>
      </w:r>
      <w:r w:rsidR="00D248AB" w:rsidRPr="00E01894">
        <w:rPr>
          <w:rFonts w:ascii="Times New Roman" w:eastAsia="Times New Roman" w:hAnsi="Times New Roman" w:cs="Times New Roman"/>
          <w:bCs/>
          <w:color w:val="000000"/>
          <w:sz w:val="20"/>
          <w:szCs w:val="20"/>
        </w:rPr>
        <w:t xml:space="preserve"> </w:t>
      </w:r>
      <w:r w:rsidRPr="00E01894">
        <w:rPr>
          <w:rFonts w:ascii="Times New Roman" w:eastAsia="Times New Roman" w:hAnsi="Times New Roman" w:cs="Times New Roman"/>
          <w:bCs/>
          <w:color w:val="000000"/>
          <w:sz w:val="20"/>
          <w:szCs w:val="20"/>
        </w:rPr>
        <w:t>that California leads in cumulative EV registrations given its strong policy support and extensive charging infrastructure. New York also demonstrates substantial EV adoption, with cumulative registrations appearing comparable to California in some regions. However, it is important to clarify that these counts include a mix of EV types, such as plug-in hybrid electric vehicles (PHEVs) and hybrid electric vehicles (HEVs), alongside fully electric vehicles (BEVs). As such, while New York’s cumulative registration numbers are significant, there may be a stronger preference for hybrids compared to BEVs in this state. This observation underscores the need for further analysis to differentiate consumer preferences between hybrid and fully electric models, which could provide more nuanced insights into regional adoption patterns.</w:t>
      </w:r>
    </w:p>
    <w:p w14:paraId="302A1588" w14:textId="18B9610B" w:rsidR="00021377" w:rsidRDefault="00E22093" w:rsidP="00394DB4">
      <w:pPr>
        <w:jc w:val="both"/>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 xml:space="preserve"> </w:t>
      </w:r>
      <w:r w:rsidR="00021377">
        <w:rPr>
          <w:rFonts w:ascii="Times New Roman" w:eastAsia="Times New Roman" w:hAnsi="Times New Roman" w:cs="Times New Roman"/>
          <w:bCs/>
          <w:noProof/>
          <w:color w:val="000000"/>
          <w:sz w:val="20"/>
          <w:szCs w:val="20"/>
        </w:rPr>
        <w:drawing>
          <wp:inline distT="0" distB="0" distL="0" distR="0" wp14:anchorId="6DEA02EF" wp14:editId="5B4CAC3D">
            <wp:extent cx="2939415" cy="1568111"/>
            <wp:effectExtent l="0" t="0" r="0" b="0"/>
            <wp:docPr id="1075380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9415" cy="1568111"/>
                    </a:xfrm>
                    <a:prstGeom prst="rect">
                      <a:avLst/>
                    </a:prstGeom>
                    <a:noFill/>
                    <a:ln>
                      <a:noFill/>
                    </a:ln>
                  </pic:spPr>
                </pic:pic>
              </a:graphicData>
            </a:graphic>
          </wp:inline>
        </w:drawing>
      </w:r>
    </w:p>
    <w:p w14:paraId="5770DB31" w14:textId="7694EEC9" w:rsidR="00021377" w:rsidRDefault="00021377" w:rsidP="00394DB4">
      <w:pPr>
        <w:jc w:val="both"/>
        <w:rPr>
          <w:rFonts w:ascii="Times New Roman" w:eastAsia="Times New Roman" w:hAnsi="Times New Roman" w:cs="Times New Roman"/>
          <w:bCs/>
          <w:i/>
          <w:iCs/>
          <w:color w:val="000000"/>
          <w:sz w:val="20"/>
          <w:szCs w:val="20"/>
        </w:rPr>
      </w:pPr>
      <w:r>
        <w:rPr>
          <w:rFonts w:ascii="Times New Roman" w:eastAsia="Times New Roman" w:hAnsi="Times New Roman" w:cs="Times New Roman"/>
          <w:bCs/>
          <w:i/>
          <w:iCs/>
          <w:color w:val="000000"/>
          <w:sz w:val="20"/>
          <w:szCs w:val="20"/>
        </w:rPr>
        <w:t xml:space="preserve">Figure I – Cumulative </w:t>
      </w:r>
      <w:r w:rsidR="0031680B">
        <w:rPr>
          <w:rFonts w:ascii="Times New Roman" w:eastAsia="Times New Roman" w:hAnsi="Times New Roman" w:cs="Times New Roman"/>
          <w:bCs/>
          <w:i/>
          <w:iCs/>
          <w:color w:val="000000"/>
          <w:sz w:val="20"/>
          <w:szCs w:val="20"/>
        </w:rPr>
        <w:t>Registrations</w:t>
      </w:r>
      <w:r>
        <w:rPr>
          <w:rFonts w:ascii="Times New Roman" w:eastAsia="Times New Roman" w:hAnsi="Times New Roman" w:cs="Times New Roman"/>
          <w:bCs/>
          <w:i/>
          <w:iCs/>
          <w:color w:val="000000"/>
          <w:sz w:val="20"/>
          <w:szCs w:val="20"/>
        </w:rPr>
        <w:t xml:space="preserve"> per State up to 2020</w:t>
      </w:r>
    </w:p>
    <w:p w14:paraId="42DF7CA4" w14:textId="77777777" w:rsidR="0031680B" w:rsidRPr="00592CF0" w:rsidRDefault="0031680B" w:rsidP="00394DB4">
      <w:pPr>
        <w:jc w:val="both"/>
        <w:rPr>
          <w:rFonts w:ascii="Times New Roman" w:eastAsia="Times New Roman" w:hAnsi="Times New Roman" w:cs="Times New Roman"/>
          <w:b/>
          <w:color w:val="000000"/>
          <w:sz w:val="20"/>
          <w:szCs w:val="20"/>
        </w:rPr>
      </w:pPr>
    </w:p>
    <w:p w14:paraId="369D5A70" w14:textId="3495FCC8" w:rsidR="00592CF0" w:rsidRPr="00592CF0" w:rsidRDefault="00592CF0" w:rsidP="00592CF0">
      <w:pPr>
        <w:pStyle w:val="ListParagraph"/>
        <w:numPr>
          <w:ilvl w:val="0"/>
          <w:numId w:val="3"/>
        </w:numPr>
        <w:ind w:left="270" w:hanging="270"/>
        <w:jc w:val="center"/>
        <w:rPr>
          <w:rFonts w:ascii="Times New Roman" w:eastAsia="Malgun Gothic" w:hAnsi="Times New Roman" w:cs="Times New Roman"/>
          <w:b/>
          <w:color w:val="000000"/>
          <w:sz w:val="24"/>
          <w:szCs w:val="24"/>
          <w:lang w:eastAsia="ko-KR"/>
        </w:rPr>
      </w:pPr>
      <w:r>
        <w:rPr>
          <w:rFonts w:ascii="Times New Roman" w:eastAsia="Malgun Gothic" w:hAnsi="Times New Roman" w:cs="Times New Roman" w:hint="eastAsia"/>
          <w:b/>
          <w:color w:val="000000"/>
          <w:sz w:val="24"/>
          <w:szCs w:val="24"/>
          <w:lang w:eastAsia="ko-KR"/>
        </w:rPr>
        <w:t xml:space="preserve">Consumer </w:t>
      </w:r>
      <w:r>
        <w:rPr>
          <w:rFonts w:ascii="Times New Roman" w:eastAsia="Malgun Gothic" w:hAnsi="Times New Roman" w:cs="Times New Roman"/>
          <w:b/>
          <w:color w:val="000000"/>
          <w:sz w:val="24"/>
          <w:szCs w:val="24"/>
          <w:lang w:eastAsia="ko-KR"/>
        </w:rPr>
        <w:t>Preferences</w:t>
      </w:r>
      <w:r>
        <w:rPr>
          <w:rFonts w:ascii="Times New Roman" w:eastAsia="Malgun Gothic" w:hAnsi="Times New Roman" w:cs="Times New Roman" w:hint="eastAsia"/>
          <w:b/>
          <w:color w:val="000000"/>
          <w:sz w:val="24"/>
          <w:szCs w:val="24"/>
          <w:lang w:eastAsia="ko-KR"/>
        </w:rPr>
        <w:t xml:space="preserve"> s for Ev Models Through 2020</w:t>
      </w:r>
    </w:p>
    <w:p w14:paraId="20285A23" w14:textId="13802879" w:rsidR="00B9186F" w:rsidRPr="00B9186F" w:rsidRDefault="00B9186F" w:rsidP="00B9186F">
      <w:pPr>
        <w:jc w:val="both"/>
        <w:rPr>
          <w:rFonts w:ascii="Times New Roman" w:eastAsia="Times New Roman" w:hAnsi="Times New Roman" w:cs="Times New Roman"/>
          <w:bCs/>
          <w:color w:val="000000"/>
          <w:sz w:val="20"/>
          <w:szCs w:val="20"/>
        </w:rPr>
      </w:pPr>
      <w:r w:rsidRPr="00B9186F">
        <w:rPr>
          <w:rFonts w:ascii="Times New Roman" w:eastAsia="Times New Roman" w:hAnsi="Times New Roman" w:cs="Times New Roman"/>
          <w:bCs/>
          <w:color w:val="000000"/>
          <w:sz w:val="20"/>
          <w:szCs w:val="20"/>
        </w:rPr>
        <w:t>In Figure II, cumulative EV sales by model for 2020 were analyzed, with a specific focus on consumer preferences in California and New York. The analysis revealed that the Tesla Model 3 was the best-selling model overall, with 1.13 million units sold, followed by the Model S (795,667), Chevrolet Volt (799,846), and Nissan Leaf (771,411). Toyota’s Prius Prime, a plug-in hybrid electric vehicle (PHEV), also achieved substantial sales, with 546,337 units recorded.</w:t>
      </w:r>
    </w:p>
    <w:p w14:paraId="4716C469" w14:textId="77777777" w:rsidR="00B9186F" w:rsidRPr="00B9186F" w:rsidRDefault="00B9186F" w:rsidP="00B9186F">
      <w:pPr>
        <w:jc w:val="both"/>
        <w:rPr>
          <w:rFonts w:ascii="Times New Roman" w:eastAsia="Times New Roman" w:hAnsi="Times New Roman" w:cs="Times New Roman"/>
          <w:bCs/>
          <w:color w:val="000000"/>
          <w:sz w:val="20"/>
          <w:szCs w:val="20"/>
        </w:rPr>
      </w:pPr>
    </w:p>
    <w:p w14:paraId="4F79C5DD" w14:textId="7346DD7A" w:rsidR="00B9186F" w:rsidRPr="00B9186F" w:rsidRDefault="00B9186F" w:rsidP="00B9186F">
      <w:pPr>
        <w:jc w:val="both"/>
        <w:rPr>
          <w:rFonts w:ascii="Times New Roman" w:eastAsia="Times New Roman" w:hAnsi="Times New Roman" w:cs="Times New Roman"/>
          <w:bCs/>
          <w:color w:val="000000"/>
          <w:sz w:val="20"/>
          <w:szCs w:val="20"/>
        </w:rPr>
      </w:pPr>
      <w:r w:rsidRPr="00B9186F">
        <w:rPr>
          <w:rFonts w:ascii="Times New Roman" w:eastAsia="Times New Roman" w:hAnsi="Times New Roman" w:cs="Times New Roman"/>
          <w:bCs/>
          <w:color w:val="000000"/>
          <w:sz w:val="20"/>
          <w:szCs w:val="20"/>
        </w:rPr>
        <w:t xml:space="preserve">In California, the Tesla Model 3 and Model S dominated EV registrations. Notably, New York recorded even higher Model 3 registrations (331,271) compared to California </w:t>
      </w:r>
      <w:r w:rsidR="003707D3">
        <w:rPr>
          <w:rFonts w:ascii="Times New Roman" w:eastAsia="Times New Roman" w:hAnsi="Times New Roman" w:cs="Times New Roman"/>
          <w:bCs/>
          <w:color w:val="000000"/>
          <w:sz w:val="20"/>
          <w:szCs w:val="20"/>
        </w:rPr>
        <w:t>(</w:t>
      </w:r>
      <w:r w:rsidR="003707D3" w:rsidRPr="00B9186F">
        <w:rPr>
          <w:rFonts w:ascii="Times New Roman" w:eastAsia="Times New Roman" w:hAnsi="Times New Roman" w:cs="Times New Roman"/>
          <w:bCs/>
          <w:color w:val="000000"/>
          <w:sz w:val="20"/>
          <w:szCs w:val="20"/>
        </w:rPr>
        <w:t>306,928</w:t>
      </w:r>
      <w:r w:rsidR="003707D3">
        <w:rPr>
          <w:rFonts w:ascii="Times New Roman" w:eastAsia="Times New Roman" w:hAnsi="Times New Roman" w:cs="Times New Roman"/>
          <w:bCs/>
          <w:color w:val="000000"/>
          <w:sz w:val="20"/>
          <w:szCs w:val="20"/>
        </w:rPr>
        <w:t xml:space="preserve">) </w:t>
      </w:r>
      <w:r w:rsidRPr="00B9186F">
        <w:rPr>
          <w:rFonts w:ascii="Times New Roman" w:eastAsia="Times New Roman" w:hAnsi="Times New Roman" w:cs="Times New Roman"/>
          <w:bCs/>
          <w:color w:val="000000"/>
          <w:sz w:val="20"/>
          <w:szCs w:val="20"/>
        </w:rPr>
        <w:t>but significantly fewer Model S registrations (213,296)</w:t>
      </w:r>
      <w:r w:rsidR="002E6363">
        <w:rPr>
          <w:rFonts w:ascii="Times New Roman" w:eastAsia="Times New Roman" w:hAnsi="Times New Roman" w:cs="Times New Roman"/>
          <w:bCs/>
          <w:color w:val="000000"/>
          <w:sz w:val="20"/>
          <w:szCs w:val="20"/>
        </w:rPr>
        <w:t xml:space="preserve"> compared to California (</w:t>
      </w:r>
      <w:r w:rsidR="002E6363" w:rsidRPr="00B9186F">
        <w:rPr>
          <w:rFonts w:ascii="Times New Roman" w:eastAsia="Times New Roman" w:hAnsi="Times New Roman" w:cs="Times New Roman"/>
          <w:bCs/>
          <w:color w:val="000000"/>
          <w:sz w:val="20"/>
          <w:szCs w:val="20"/>
        </w:rPr>
        <w:t>301,845</w:t>
      </w:r>
      <w:r w:rsidR="002E6363">
        <w:rPr>
          <w:rFonts w:ascii="Times New Roman" w:eastAsia="Times New Roman" w:hAnsi="Times New Roman" w:cs="Times New Roman"/>
          <w:bCs/>
          <w:color w:val="000000"/>
          <w:sz w:val="20"/>
          <w:szCs w:val="20"/>
        </w:rPr>
        <w:t>)</w:t>
      </w:r>
      <w:r w:rsidRPr="00B9186F">
        <w:rPr>
          <w:rFonts w:ascii="Times New Roman" w:eastAsia="Times New Roman" w:hAnsi="Times New Roman" w:cs="Times New Roman"/>
          <w:bCs/>
          <w:color w:val="000000"/>
          <w:sz w:val="20"/>
          <w:szCs w:val="20"/>
        </w:rPr>
        <w:t>. A particularly striking observation was the strong preference for the Toyota Prius Prime in New York, with 354,583 units registered, compared to only 109,239 in California. This trend suggests that New York consumers exhibit a preference for hybrid models, reflecting a potential hesitancy to transition fully to zero-emission vehicles. This hesitancy is likely influenced by concerns over battery electric vehicle (BEV) limitations, such as range and charging infrastructure availability, which remain critical factors in consumer decision-making.</w:t>
      </w:r>
    </w:p>
    <w:p w14:paraId="0DA88156" w14:textId="77777777" w:rsidR="00B9186F" w:rsidRPr="00B9186F" w:rsidRDefault="00B9186F" w:rsidP="00B9186F">
      <w:pPr>
        <w:jc w:val="both"/>
        <w:rPr>
          <w:rFonts w:ascii="Times New Roman" w:eastAsia="Times New Roman" w:hAnsi="Times New Roman" w:cs="Times New Roman"/>
          <w:bCs/>
          <w:color w:val="000000"/>
          <w:sz w:val="20"/>
          <w:szCs w:val="20"/>
        </w:rPr>
      </w:pPr>
    </w:p>
    <w:p w14:paraId="73F85422" w14:textId="00AB75A7" w:rsidR="00B9186F" w:rsidRDefault="00B9186F" w:rsidP="00B9186F">
      <w:pPr>
        <w:jc w:val="both"/>
        <w:rPr>
          <w:rFonts w:ascii="Times New Roman" w:eastAsia="Malgun Gothic" w:hAnsi="Times New Roman" w:cs="Times New Roman"/>
          <w:bCs/>
          <w:color w:val="000000"/>
          <w:sz w:val="20"/>
          <w:szCs w:val="20"/>
          <w:lang w:eastAsia="ko-KR"/>
        </w:rPr>
      </w:pPr>
      <w:r w:rsidRPr="00B9186F">
        <w:rPr>
          <w:rFonts w:ascii="Times New Roman" w:eastAsia="Times New Roman" w:hAnsi="Times New Roman" w:cs="Times New Roman"/>
          <w:bCs/>
          <w:color w:val="000000"/>
          <w:sz w:val="20"/>
          <w:szCs w:val="20"/>
        </w:rPr>
        <w:t xml:space="preserve">It is important to note that this analysis was limited to data up to 2020, as the most recent </w:t>
      </w:r>
      <w:r w:rsidR="003F6A74">
        <w:rPr>
          <w:rFonts w:ascii="Times New Roman" w:eastAsia="Times New Roman" w:hAnsi="Times New Roman" w:cs="Times New Roman"/>
          <w:bCs/>
          <w:color w:val="000000"/>
          <w:sz w:val="20"/>
          <w:szCs w:val="20"/>
        </w:rPr>
        <w:t xml:space="preserve">available </w:t>
      </w:r>
      <w:r w:rsidRPr="00B9186F">
        <w:rPr>
          <w:rFonts w:ascii="Times New Roman" w:eastAsia="Times New Roman" w:hAnsi="Times New Roman" w:cs="Times New Roman"/>
          <w:bCs/>
          <w:color w:val="000000"/>
          <w:sz w:val="20"/>
          <w:szCs w:val="20"/>
        </w:rPr>
        <w:t>California EV dataset ends at that year. This provides a snapshot of EV adoption trends through 2020, while later data is addressed in subsequent sections.</w:t>
      </w:r>
    </w:p>
    <w:p w14:paraId="2359204A" w14:textId="18C0A373" w:rsidR="00CA6361" w:rsidRPr="00385DDF" w:rsidRDefault="00CA6361" w:rsidP="00B9186F">
      <w:pPr>
        <w:jc w:val="both"/>
        <w:rPr>
          <w:rFonts w:ascii="Times New Roman" w:eastAsia="Times New Roman" w:hAnsi="Times New Roman" w:cs="Times New Roman"/>
          <w:bCs/>
          <w:color w:val="000000"/>
          <w:sz w:val="20"/>
          <w:szCs w:val="20"/>
        </w:rPr>
      </w:pPr>
      <w:r>
        <w:rPr>
          <w:rFonts w:ascii="Times New Roman" w:eastAsia="Times New Roman" w:hAnsi="Times New Roman" w:cs="Times New Roman"/>
          <w:bCs/>
          <w:noProof/>
          <w:color w:val="000000"/>
          <w:sz w:val="20"/>
          <w:szCs w:val="20"/>
        </w:rPr>
        <w:drawing>
          <wp:inline distT="0" distB="0" distL="0" distR="0" wp14:anchorId="411B6EA0" wp14:editId="590BC52A">
            <wp:extent cx="3086384" cy="1651000"/>
            <wp:effectExtent l="0" t="0" r="0" b="6350"/>
            <wp:docPr id="681830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90794" cy="1653359"/>
                    </a:xfrm>
                    <a:prstGeom prst="rect">
                      <a:avLst/>
                    </a:prstGeom>
                    <a:noFill/>
                    <a:ln>
                      <a:noFill/>
                    </a:ln>
                  </pic:spPr>
                </pic:pic>
              </a:graphicData>
            </a:graphic>
          </wp:inline>
        </w:drawing>
      </w:r>
    </w:p>
    <w:p w14:paraId="24C4E600" w14:textId="4A998EB4" w:rsidR="0031680B" w:rsidRDefault="00CA6361" w:rsidP="00394DB4">
      <w:pPr>
        <w:jc w:val="both"/>
        <w:rPr>
          <w:rFonts w:ascii="Times New Roman" w:eastAsia="Times New Roman" w:hAnsi="Times New Roman" w:cs="Times New Roman"/>
          <w:bCs/>
          <w:i/>
          <w:iCs/>
          <w:color w:val="000000"/>
          <w:sz w:val="20"/>
          <w:szCs w:val="20"/>
        </w:rPr>
      </w:pPr>
      <w:r>
        <w:rPr>
          <w:rFonts w:ascii="Times New Roman" w:eastAsia="Times New Roman" w:hAnsi="Times New Roman" w:cs="Times New Roman"/>
          <w:bCs/>
          <w:i/>
          <w:iCs/>
          <w:color w:val="000000"/>
          <w:sz w:val="20"/>
          <w:szCs w:val="20"/>
        </w:rPr>
        <w:t>Figure II Make Model Registrations for 2020</w:t>
      </w:r>
    </w:p>
    <w:p w14:paraId="4C662AE9" w14:textId="111D8FDC" w:rsidR="00CA6361" w:rsidRPr="00592CF0" w:rsidRDefault="00F0504A" w:rsidP="00F0504A">
      <w:pPr>
        <w:pStyle w:val="ListParagraph"/>
        <w:numPr>
          <w:ilvl w:val="0"/>
          <w:numId w:val="3"/>
        </w:numPr>
        <w:ind w:left="270" w:hanging="270"/>
        <w:jc w:val="center"/>
        <w:rPr>
          <w:rFonts w:ascii="Times New Roman" w:eastAsia="Malgun Gothic" w:hAnsi="Times New Roman" w:cs="Times New Roman"/>
          <w:b/>
          <w:color w:val="000000"/>
          <w:sz w:val="24"/>
          <w:szCs w:val="24"/>
          <w:lang w:eastAsia="ko-KR"/>
        </w:rPr>
      </w:pPr>
      <w:r>
        <w:rPr>
          <w:rFonts w:ascii="Times New Roman" w:eastAsia="Malgun Gothic" w:hAnsi="Times New Roman" w:cs="Times New Roman" w:hint="eastAsia"/>
          <w:b/>
          <w:color w:val="000000"/>
          <w:sz w:val="24"/>
          <w:szCs w:val="24"/>
          <w:lang w:eastAsia="ko-KR"/>
        </w:rPr>
        <w:t>ZEV Market Leaders in CA (2021-2023)</w:t>
      </w:r>
    </w:p>
    <w:p w14:paraId="494A2D91" w14:textId="4CCD4389" w:rsidR="002126F7" w:rsidRPr="002126F7" w:rsidRDefault="002126F7" w:rsidP="002126F7">
      <w:pPr>
        <w:jc w:val="both"/>
        <w:rPr>
          <w:rFonts w:ascii="Times New Roman" w:eastAsia="Times New Roman" w:hAnsi="Times New Roman" w:cs="Times New Roman"/>
          <w:bCs/>
          <w:color w:val="000000"/>
          <w:sz w:val="20"/>
          <w:szCs w:val="20"/>
        </w:rPr>
      </w:pPr>
      <w:r w:rsidRPr="002126F7">
        <w:rPr>
          <w:rFonts w:ascii="Times New Roman" w:eastAsia="Times New Roman" w:hAnsi="Times New Roman" w:cs="Times New Roman"/>
          <w:bCs/>
          <w:color w:val="000000"/>
          <w:sz w:val="20"/>
          <w:szCs w:val="20"/>
        </w:rPr>
        <w:t>In Figure III, California's Zero Emission Vehicle (ZEV) market from 2021 to 2023 is analyzed, emphasizing the dominance of battery electric vehicles (BEVs). As expected, Tesla leads the market with 1,689,663 registrations during this period. Among Tesla models, the Model 3 is the most popular, accounting for 801,700 registrations, followed by the Model Y with 544,890 registrations.</w:t>
      </w:r>
    </w:p>
    <w:p w14:paraId="3DC2EC8B" w14:textId="77777777" w:rsidR="002126F7" w:rsidRPr="002126F7" w:rsidRDefault="002126F7" w:rsidP="002126F7">
      <w:pPr>
        <w:jc w:val="both"/>
        <w:rPr>
          <w:rFonts w:ascii="Times New Roman" w:eastAsia="Times New Roman" w:hAnsi="Times New Roman" w:cs="Times New Roman"/>
          <w:bCs/>
          <w:color w:val="000000"/>
          <w:sz w:val="20"/>
          <w:szCs w:val="20"/>
        </w:rPr>
      </w:pPr>
      <w:r w:rsidRPr="002126F7">
        <w:rPr>
          <w:rFonts w:ascii="Times New Roman" w:eastAsia="Times New Roman" w:hAnsi="Times New Roman" w:cs="Times New Roman"/>
          <w:bCs/>
          <w:color w:val="000000"/>
          <w:sz w:val="20"/>
          <w:szCs w:val="20"/>
        </w:rPr>
        <w:t>Beyond Tesla, the Chevrolet Bolt EV is the next most registered ZEV, with 109,244 units, reflecting its appeal as a more affordable electric vehicle option. In contrast, the Subaru Solterra recorded the fewest registrations, with only 2,566 units, highlighting its limited penetration in the competitive ZEV market.</w:t>
      </w:r>
    </w:p>
    <w:p w14:paraId="1D76EC8B" w14:textId="77777777" w:rsidR="002126F7" w:rsidRDefault="002126F7" w:rsidP="002126F7">
      <w:pPr>
        <w:jc w:val="both"/>
        <w:rPr>
          <w:rFonts w:ascii="Times New Roman" w:eastAsia="Malgun Gothic" w:hAnsi="Times New Roman" w:cs="Times New Roman"/>
          <w:bCs/>
          <w:color w:val="000000"/>
          <w:sz w:val="20"/>
          <w:szCs w:val="20"/>
          <w:lang w:eastAsia="ko-KR"/>
        </w:rPr>
      </w:pPr>
      <w:r w:rsidRPr="002126F7">
        <w:rPr>
          <w:rFonts w:ascii="Times New Roman" w:eastAsia="Times New Roman" w:hAnsi="Times New Roman" w:cs="Times New Roman"/>
          <w:bCs/>
          <w:color w:val="000000"/>
          <w:sz w:val="20"/>
          <w:szCs w:val="20"/>
        </w:rPr>
        <w:t>This strong preference for Tesla models underscores the brand's dominance in California's ZEV market, attributed to its established reputation, extensive Supercharger network, and consumer trust in its range and performance. The substantial gap between Tesla and other manufacturers highlights the significant challenges competing brands face in capturing market share, even as the overall demand for ZEVs continues to rise. This disparity suggests that while the market for ZEVs is expanding, it remains concentrated among a few dominant players, posing barriers to broader competition.</w:t>
      </w:r>
    </w:p>
    <w:p w14:paraId="0BA9707B" w14:textId="765D63BD" w:rsidR="00033C51" w:rsidRPr="00CA6361" w:rsidRDefault="00033C51" w:rsidP="002126F7">
      <w:pPr>
        <w:jc w:val="both"/>
        <w:rPr>
          <w:rFonts w:ascii="Times New Roman" w:eastAsia="Times New Roman" w:hAnsi="Times New Roman" w:cs="Times New Roman"/>
          <w:bCs/>
          <w:color w:val="000000"/>
          <w:sz w:val="20"/>
          <w:szCs w:val="20"/>
        </w:rPr>
      </w:pPr>
      <w:r>
        <w:rPr>
          <w:rFonts w:ascii="Times New Roman" w:eastAsia="Times New Roman" w:hAnsi="Times New Roman" w:cs="Times New Roman"/>
          <w:bCs/>
          <w:noProof/>
          <w:color w:val="000000"/>
          <w:sz w:val="20"/>
          <w:szCs w:val="20"/>
        </w:rPr>
        <w:lastRenderedPageBreak/>
        <w:drawing>
          <wp:inline distT="0" distB="0" distL="0" distR="0" wp14:anchorId="3A2541D4" wp14:editId="23B194F2">
            <wp:extent cx="3098800" cy="1263650"/>
            <wp:effectExtent l="0" t="0" r="6350" b="0"/>
            <wp:docPr id="876658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08848" cy="1267747"/>
                    </a:xfrm>
                    <a:prstGeom prst="rect">
                      <a:avLst/>
                    </a:prstGeom>
                    <a:noFill/>
                    <a:ln>
                      <a:noFill/>
                    </a:ln>
                  </pic:spPr>
                </pic:pic>
              </a:graphicData>
            </a:graphic>
          </wp:inline>
        </w:drawing>
      </w:r>
    </w:p>
    <w:p w14:paraId="5DCF7FFE" w14:textId="5F13778C" w:rsidR="00D74EFF" w:rsidRDefault="00033C51">
      <w:pPr>
        <w:jc w:val="both"/>
        <w:rPr>
          <w:rFonts w:ascii="Times New Roman" w:eastAsia="Times New Roman" w:hAnsi="Times New Roman" w:cs="Times New Roman"/>
          <w:bCs/>
          <w:i/>
          <w:iCs/>
          <w:color w:val="000000"/>
          <w:sz w:val="20"/>
          <w:szCs w:val="20"/>
        </w:rPr>
      </w:pPr>
      <w:r>
        <w:rPr>
          <w:rFonts w:ascii="Times New Roman" w:eastAsia="Times New Roman" w:hAnsi="Times New Roman" w:cs="Times New Roman"/>
          <w:bCs/>
          <w:i/>
          <w:iCs/>
          <w:color w:val="000000"/>
          <w:sz w:val="20"/>
          <w:szCs w:val="20"/>
        </w:rPr>
        <w:t>Figure I</w:t>
      </w:r>
      <w:r w:rsidR="00B9186F">
        <w:rPr>
          <w:rFonts w:ascii="Times New Roman" w:eastAsia="Malgun Gothic" w:hAnsi="Times New Roman" w:cs="Times New Roman" w:hint="eastAsia"/>
          <w:bCs/>
          <w:i/>
          <w:iCs/>
          <w:color w:val="000000"/>
          <w:sz w:val="20"/>
          <w:szCs w:val="20"/>
          <w:lang w:eastAsia="ko-KR"/>
        </w:rPr>
        <w:t>II</w:t>
      </w:r>
      <w:r>
        <w:rPr>
          <w:rFonts w:ascii="Times New Roman" w:eastAsia="Times New Roman" w:hAnsi="Times New Roman" w:cs="Times New Roman"/>
          <w:bCs/>
          <w:i/>
          <w:iCs/>
          <w:color w:val="000000"/>
          <w:sz w:val="20"/>
          <w:szCs w:val="20"/>
        </w:rPr>
        <w:t xml:space="preserve"> ZEV Make and Model in CA 2021-2023</w:t>
      </w:r>
    </w:p>
    <w:p w14:paraId="3409AE64" w14:textId="77777777" w:rsidR="00D74EFF" w:rsidRPr="00D74EFF" w:rsidRDefault="00D74EFF">
      <w:pPr>
        <w:jc w:val="both"/>
        <w:rPr>
          <w:rFonts w:ascii="Times New Roman" w:eastAsia="Times New Roman" w:hAnsi="Times New Roman" w:cs="Times New Roman"/>
          <w:bCs/>
          <w:i/>
          <w:iCs/>
          <w:color w:val="000000"/>
          <w:sz w:val="20"/>
          <w:szCs w:val="20"/>
        </w:rPr>
      </w:pPr>
    </w:p>
    <w:p w14:paraId="62AC7C77" w14:textId="577C6359" w:rsidR="00F0504A" w:rsidRPr="00F0504A" w:rsidRDefault="00F0504A" w:rsidP="00F0504A">
      <w:pPr>
        <w:pStyle w:val="ListParagraph"/>
        <w:numPr>
          <w:ilvl w:val="0"/>
          <w:numId w:val="3"/>
        </w:numPr>
        <w:ind w:left="270" w:hanging="270"/>
        <w:jc w:val="center"/>
        <w:rPr>
          <w:rFonts w:ascii="Times New Roman" w:eastAsia="Malgun Gothic" w:hAnsi="Times New Roman" w:cs="Times New Roman"/>
          <w:b/>
          <w:color w:val="000000"/>
          <w:sz w:val="24"/>
          <w:szCs w:val="24"/>
          <w:lang w:eastAsia="ko-KR"/>
        </w:rPr>
      </w:pPr>
      <w:r>
        <w:rPr>
          <w:rFonts w:ascii="Times New Roman" w:eastAsia="Malgun Gothic" w:hAnsi="Times New Roman" w:cs="Times New Roman" w:hint="eastAsia"/>
          <w:b/>
          <w:color w:val="000000"/>
          <w:sz w:val="24"/>
          <w:szCs w:val="24"/>
          <w:lang w:eastAsia="ko-KR"/>
        </w:rPr>
        <w:t>Fuel Type Dominance and Regional ZEV Trend In CA</w:t>
      </w:r>
    </w:p>
    <w:p w14:paraId="74D810D7" w14:textId="04B9B048" w:rsidR="0050158E" w:rsidRPr="0050158E" w:rsidRDefault="0050158E" w:rsidP="0050158E">
      <w:pPr>
        <w:jc w:val="both"/>
        <w:rPr>
          <w:rFonts w:ascii="Times New Roman" w:eastAsia="Times New Roman" w:hAnsi="Times New Roman" w:cs="Times New Roman"/>
          <w:bCs/>
          <w:color w:val="000000"/>
          <w:sz w:val="20"/>
          <w:szCs w:val="20"/>
        </w:rPr>
      </w:pPr>
      <w:r w:rsidRPr="0050158E">
        <w:rPr>
          <w:rFonts w:ascii="Times New Roman" w:eastAsia="Times New Roman" w:hAnsi="Times New Roman" w:cs="Times New Roman"/>
          <w:bCs/>
          <w:color w:val="000000"/>
          <w:sz w:val="20"/>
          <w:szCs w:val="20"/>
        </w:rPr>
        <w:t>Figure IV analyzes vehicle fuel types in California from 2021 to 2023, emphasizing the continued dominance of traditional gasoline-powered vehicles. According to the bar chart, gasoline remains the most prevalent fuel type, with an overwhelming total of 100,614,050 vehicles. Battery electric vehicles (BEVs), despite their growing popularity, are a distant second with 2,772,064 registered vehicles. This stark disparity highlights the persistent reliance on gasoline-powered vehicles in California, even as the state positions itself as a leader in Zero Emission Vehicle (ZEV) adoption.</w:t>
      </w:r>
    </w:p>
    <w:p w14:paraId="200AF1FB" w14:textId="77777777" w:rsidR="0050158E" w:rsidRPr="0050158E" w:rsidRDefault="0050158E" w:rsidP="0050158E">
      <w:pPr>
        <w:jc w:val="both"/>
        <w:rPr>
          <w:rFonts w:ascii="Times New Roman" w:eastAsia="Times New Roman" w:hAnsi="Times New Roman" w:cs="Times New Roman"/>
          <w:bCs/>
          <w:color w:val="000000"/>
          <w:sz w:val="20"/>
          <w:szCs w:val="20"/>
        </w:rPr>
      </w:pPr>
    </w:p>
    <w:p w14:paraId="5EF1F6FC" w14:textId="77777777" w:rsidR="0050158E" w:rsidRPr="0050158E" w:rsidRDefault="0050158E" w:rsidP="0050158E">
      <w:pPr>
        <w:jc w:val="both"/>
        <w:rPr>
          <w:rFonts w:ascii="Times New Roman" w:eastAsia="Times New Roman" w:hAnsi="Times New Roman" w:cs="Times New Roman"/>
          <w:bCs/>
          <w:color w:val="000000"/>
          <w:sz w:val="20"/>
          <w:szCs w:val="20"/>
        </w:rPr>
      </w:pPr>
      <w:r w:rsidRPr="0050158E">
        <w:rPr>
          <w:rFonts w:ascii="Times New Roman" w:eastAsia="Times New Roman" w:hAnsi="Times New Roman" w:cs="Times New Roman"/>
          <w:bCs/>
          <w:color w:val="000000"/>
          <w:sz w:val="20"/>
          <w:szCs w:val="20"/>
        </w:rPr>
        <w:t>To gain a deeper understanding of ZEV adoption, a geospatial heat map visualizes ZEV registrations across California's counties. In this visualization, darker shades represent areas with higher concentrations of ZEVs, with Los Angeles County leading the state at 547,982 registrations. Following Los Angeles are Santa Clara County with 212,575 registrations and San Diego County with 165,063 registrations. These three counties alone account for a significant proportion of ZEVs in California, underscoring the impact of population density and infrastructure development in driving adoption.</w:t>
      </w:r>
    </w:p>
    <w:p w14:paraId="039D025C" w14:textId="77777777" w:rsidR="0050158E" w:rsidRPr="0050158E" w:rsidRDefault="0050158E" w:rsidP="0050158E">
      <w:pPr>
        <w:jc w:val="both"/>
        <w:rPr>
          <w:rFonts w:ascii="Times New Roman" w:eastAsia="Times New Roman" w:hAnsi="Times New Roman" w:cs="Times New Roman"/>
          <w:bCs/>
          <w:color w:val="000000"/>
          <w:sz w:val="20"/>
          <w:szCs w:val="20"/>
        </w:rPr>
      </w:pPr>
    </w:p>
    <w:p w14:paraId="39702A9C" w14:textId="2F7D5C67" w:rsidR="0050158E" w:rsidRPr="0050158E" w:rsidRDefault="0050158E" w:rsidP="0050158E">
      <w:pPr>
        <w:jc w:val="both"/>
        <w:rPr>
          <w:rFonts w:ascii="Times New Roman" w:eastAsia="Times New Roman" w:hAnsi="Times New Roman" w:cs="Times New Roman"/>
          <w:bCs/>
          <w:color w:val="000000"/>
          <w:sz w:val="20"/>
          <w:szCs w:val="20"/>
        </w:rPr>
      </w:pPr>
      <w:r w:rsidRPr="0050158E">
        <w:rPr>
          <w:rFonts w:ascii="Times New Roman" w:eastAsia="Times New Roman" w:hAnsi="Times New Roman" w:cs="Times New Roman"/>
          <w:bCs/>
          <w:color w:val="000000"/>
          <w:sz w:val="20"/>
          <w:szCs w:val="20"/>
        </w:rPr>
        <w:t xml:space="preserve">This data reveals </w:t>
      </w:r>
      <w:r w:rsidR="00850E0B">
        <w:rPr>
          <w:rFonts w:ascii="Times New Roman" w:eastAsia="Times New Roman" w:hAnsi="Times New Roman" w:cs="Times New Roman"/>
          <w:bCs/>
          <w:color w:val="000000"/>
          <w:sz w:val="20"/>
          <w:szCs w:val="20"/>
        </w:rPr>
        <w:t>that though</w:t>
      </w:r>
      <w:r w:rsidRPr="0050158E">
        <w:rPr>
          <w:rFonts w:ascii="Times New Roman" w:eastAsia="Times New Roman" w:hAnsi="Times New Roman" w:cs="Times New Roman"/>
          <w:bCs/>
          <w:color w:val="000000"/>
          <w:sz w:val="20"/>
          <w:szCs w:val="20"/>
        </w:rPr>
        <w:t xml:space="preserve">, California has made remarkable progress in promoting ZEVs, particularly in major urban hubs where infrastructure and incentives are robust, </w:t>
      </w:r>
      <w:r w:rsidR="00850E0B">
        <w:rPr>
          <w:rFonts w:ascii="Times New Roman" w:eastAsia="Times New Roman" w:hAnsi="Times New Roman" w:cs="Times New Roman"/>
          <w:bCs/>
          <w:color w:val="000000"/>
          <w:sz w:val="20"/>
          <w:szCs w:val="20"/>
        </w:rPr>
        <w:t>its</w:t>
      </w:r>
      <w:r w:rsidR="00850E0B" w:rsidRPr="0050158E">
        <w:rPr>
          <w:rFonts w:ascii="Times New Roman" w:eastAsia="Times New Roman" w:hAnsi="Times New Roman" w:cs="Times New Roman"/>
          <w:bCs/>
          <w:color w:val="000000"/>
          <w:sz w:val="20"/>
          <w:szCs w:val="20"/>
        </w:rPr>
        <w:t xml:space="preserve"> </w:t>
      </w:r>
      <w:r w:rsidRPr="0050158E">
        <w:rPr>
          <w:rFonts w:ascii="Times New Roman" w:eastAsia="Times New Roman" w:hAnsi="Times New Roman" w:cs="Times New Roman"/>
          <w:bCs/>
          <w:color w:val="000000"/>
          <w:sz w:val="20"/>
          <w:szCs w:val="20"/>
        </w:rPr>
        <w:t>overall market remains heavily dominated by gasoline-powered vehicles. The concentration of ZEV registrations in counties like Los Angeles and Santa Clara is likely influenced by the presence of stronger charging infrastructure, higher levels of consumer awareness, and state-level incentives tailored to densely populated regions. These factors create favorable conditions for ZEV adoption in urban centers but also reveal disparities in adoption rates across less populated or rural counties, where infrastructure is less developed.</w:t>
      </w:r>
    </w:p>
    <w:p w14:paraId="1F1F7C70" w14:textId="77777777" w:rsidR="0050158E" w:rsidRPr="0050158E" w:rsidRDefault="0050158E" w:rsidP="0050158E">
      <w:pPr>
        <w:jc w:val="both"/>
        <w:rPr>
          <w:rFonts w:ascii="Times New Roman" w:eastAsia="Times New Roman" w:hAnsi="Times New Roman" w:cs="Times New Roman"/>
          <w:bCs/>
          <w:color w:val="000000"/>
          <w:sz w:val="20"/>
          <w:szCs w:val="20"/>
        </w:rPr>
      </w:pPr>
    </w:p>
    <w:p w14:paraId="4BBDB1F5" w14:textId="77777777" w:rsidR="0050158E" w:rsidRDefault="0050158E" w:rsidP="0050158E">
      <w:pPr>
        <w:jc w:val="both"/>
        <w:rPr>
          <w:rFonts w:ascii="Times New Roman" w:eastAsia="Malgun Gothic" w:hAnsi="Times New Roman" w:cs="Times New Roman"/>
          <w:bCs/>
          <w:color w:val="000000"/>
          <w:sz w:val="20"/>
          <w:szCs w:val="20"/>
          <w:lang w:eastAsia="ko-KR"/>
        </w:rPr>
      </w:pPr>
      <w:r w:rsidRPr="0050158E">
        <w:rPr>
          <w:rFonts w:ascii="Times New Roman" w:eastAsia="Times New Roman" w:hAnsi="Times New Roman" w:cs="Times New Roman"/>
          <w:bCs/>
          <w:color w:val="000000"/>
          <w:sz w:val="20"/>
          <w:szCs w:val="20"/>
        </w:rPr>
        <w:t xml:space="preserve">Such findings highlight the ongoing challenges in achieving widespread ZEV adoption across California. The lack of equitable distribution of charging infrastructure and limited consumer confidence in less urbanized areas continue to hinder the state’s efforts to transition fully to battery electric vehicles. To address these challenges, it will be essential for California to implement targeted strategies that expand charging networks, improve accessibility in underserved regions, and increase public awareness of ZEV benefits. By doing so, the state can move closer to achieving its ambitious </w:t>
      </w:r>
      <w:r w:rsidRPr="0050158E">
        <w:rPr>
          <w:rFonts w:ascii="Times New Roman" w:eastAsia="Times New Roman" w:hAnsi="Times New Roman" w:cs="Times New Roman"/>
          <w:bCs/>
          <w:color w:val="000000"/>
          <w:sz w:val="20"/>
          <w:szCs w:val="20"/>
        </w:rPr>
        <w:t>clean energy and transportation goals, reducing its reliance on gasoline-powered vehicles and fostering a more sustainable future.</w:t>
      </w:r>
    </w:p>
    <w:p w14:paraId="791F9411" w14:textId="0AF09CD8" w:rsidR="00E730BF" w:rsidRDefault="00984F76" w:rsidP="0050158E">
      <w:pPr>
        <w:jc w:val="both"/>
        <w:rPr>
          <w:rFonts w:ascii="Times New Roman" w:eastAsia="Times New Roman" w:hAnsi="Times New Roman" w:cs="Times New Roman"/>
          <w:b/>
          <w:noProof/>
          <w:color w:val="000000"/>
          <w:sz w:val="24"/>
          <w:szCs w:val="24"/>
        </w:rPr>
      </w:pPr>
      <w:r>
        <w:rPr>
          <w:noProof/>
        </w:rPr>
        <w:drawing>
          <wp:inline distT="0" distB="0" distL="0" distR="0" wp14:anchorId="74370E32" wp14:editId="35A10FE3">
            <wp:extent cx="2997200" cy="2539429"/>
            <wp:effectExtent l="0" t="0" r="0" b="0"/>
            <wp:docPr id="322227327" name="Picture 1"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227327" name="Picture 1" descr="A screenshot of a map&#10;&#10;Description automatically generated"/>
                    <pic:cNvPicPr/>
                  </pic:nvPicPr>
                  <pic:blipFill>
                    <a:blip r:embed="rId20"/>
                    <a:stretch>
                      <a:fillRect/>
                    </a:stretch>
                  </pic:blipFill>
                  <pic:spPr>
                    <a:xfrm>
                      <a:off x="0" y="0"/>
                      <a:ext cx="3005398" cy="2546375"/>
                    </a:xfrm>
                    <a:prstGeom prst="rect">
                      <a:avLst/>
                    </a:prstGeom>
                  </pic:spPr>
                </pic:pic>
              </a:graphicData>
            </a:graphic>
          </wp:inline>
        </w:drawing>
      </w:r>
    </w:p>
    <w:p w14:paraId="1FA1EE9C" w14:textId="77777777" w:rsidR="00E730BF" w:rsidRPr="00D74EFF" w:rsidRDefault="00E730BF">
      <w:pPr>
        <w:jc w:val="both"/>
        <w:rPr>
          <w:rFonts w:ascii="Times New Roman" w:eastAsia="Times New Roman" w:hAnsi="Times New Roman" w:cs="Times New Roman"/>
          <w:bCs/>
          <w:color w:val="000000"/>
          <w:sz w:val="20"/>
          <w:szCs w:val="20"/>
        </w:rPr>
      </w:pPr>
    </w:p>
    <w:p w14:paraId="122E6411" w14:textId="3A1A9927" w:rsidR="00D74EFF" w:rsidRDefault="00D74EFF">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Cs/>
          <w:i/>
          <w:iCs/>
          <w:color w:val="000000"/>
          <w:sz w:val="20"/>
          <w:szCs w:val="20"/>
        </w:rPr>
        <w:t xml:space="preserve">Figure </w:t>
      </w:r>
      <w:r w:rsidR="002126F7">
        <w:rPr>
          <w:rFonts w:ascii="Times New Roman" w:eastAsia="Malgun Gothic" w:hAnsi="Times New Roman" w:cs="Times New Roman" w:hint="eastAsia"/>
          <w:bCs/>
          <w:i/>
          <w:iCs/>
          <w:color w:val="000000"/>
          <w:sz w:val="20"/>
          <w:szCs w:val="20"/>
          <w:lang w:eastAsia="ko-KR"/>
        </w:rPr>
        <w:t>I</w:t>
      </w:r>
      <w:r>
        <w:rPr>
          <w:rFonts w:ascii="Times New Roman" w:eastAsia="Times New Roman" w:hAnsi="Times New Roman" w:cs="Times New Roman"/>
          <w:bCs/>
          <w:i/>
          <w:iCs/>
          <w:color w:val="000000"/>
          <w:sz w:val="20"/>
          <w:szCs w:val="20"/>
        </w:rPr>
        <w:t>V CA Fuel Type and County ZEV Registrations 2021-2023</w:t>
      </w:r>
    </w:p>
    <w:p w14:paraId="53C0710E" w14:textId="77777777" w:rsidR="00D74EFF" w:rsidRDefault="00D74EFF">
      <w:pPr>
        <w:jc w:val="both"/>
        <w:rPr>
          <w:rFonts w:ascii="Times New Roman" w:eastAsia="Times New Roman" w:hAnsi="Times New Roman" w:cs="Times New Roman"/>
          <w:b/>
          <w:color w:val="000000"/>
          <w:sz w:val="24"/>
          <w:szCs w:val="24"/>
        </w:rPr>
      </w:pPr>
    </w:p>
    <w:p w14:paraId="2E5DFB04" w14:textId="50439A44" w:rsidR="00F0504A" w:rsidRPr="00F30C02" w:rsidRDefault="00F0504A" w:rsidP="00F30C02">
      <w:pPr>
        <w:pStyle w:val="ListParagraph"/>
        <w:numPr>
          <w:ilvl w:val="0"/>
          <w:numId w:val="3"/>
        </w:numPr>
        <w:ind w:left="426" w:hanging="426"/>
        <w:jc w:val="center"/>
        <w:rPr>
          <w:rFonts w:ascii="Times New Roman" w:eastAsia="Malgun Gothic" w:hAnsi="Times New Roman" w:cs="Times New Roman"/>
          <w:b/>
          <w:color w:val="000000"/>
          <w:sz w:val="24"/>
          <w:szCs w:val="24"/>
          <w:lang w:eastAsia="ko-KR"/>
        </w:rPr>
      </w:pPr>
      <w:r w:rsidRPr="00F30C02">
        <w:rPr>
          <w:rFonts w:ascii="Times New Roman" w:eastAsia="Malgun Gothic" w:hAnsi="Times New Roman" w:cs="Times New Roman" w:hint="eastAsia"/>
          <w:b/>
          <w:color w:val="000000"/>
          <w:sz w:val="24"/>
          <w:szCs w:val="24"/>
          <w:lang w:eastAsia="ko-KR"/>
        </w:rPr>
        <w:t xml:space="preserve">EV Charging </w:t>
      </w:r>
      <w:r w:rsidRPr="00F30C02">
        <w:rPr>
          <w:rFonts w:ascii="Times New Roman" w:eastAsia="Malgun Gothic" w:hAnsi="Times New Roman" w:cs="Times New Roman"/>
          <w:b/>
          <w:color w:val="000000"/>
          <w:sz w:val="24"/>
          <w:szCs w:val="24"/>
          <w:lang w:eastAsia="ko-KR"/>
        </w:rPr>
        <w:t>Infrastructure</w:t>
      </w:r>
      <w:r w:rsidRPr="00F30C02">
        <w:rPr>
          <w:rFonts w:ascii="Times New Roman" w:eastAsia="Malgun Gothic" w:hAnsi="Times New Roman" w:cs="Times New Roman" w:hint="eastAsia"/>
          <w:b/>
          <w:color w:val="000000"/>
          <w:sz w:val="24"/>
          <w:szCs w:val="24"/>
          <w:lang w:eastAsia="ko-KR"/>
        </w:rPr>
        <w:t xml:space="preserve"> </w:t>
      </w:r>
      <w:r w:rsidR="00F627B8" w:rsidRPr="00F30C02">
        <w:rPr>
          <w:rFonts w:ascii="Times New Roman" w:eastAsia="Malgun Gothic" w:hAnsi="Times New Roman" w:cs="Times New Roman"/>
          <w:b/>
          <w:color w:val="000000"/>
          <w:sz w:val="24"/>
          <w:szCs w:val="24"/>
          <w:lang w:eastAsia="ko-KR"/>
        </w:rPr>
        <w:t>Comparison:</w:t>
      </w:r>
      <w:r w:rsidRPr="00F30C02">
        <w:rPr>
          <w:rFonts w:ascii="Times New Roman" w:eastAsia="Malgun Gothic" w:hAnsi="Times New Roman" w:cs="Times New Roman" w:hint="eastAsia"/>
          <w:b/>
          <w:color w:val="000000"/>
          <w:sz w:val="24"/>
          <w:szCs w:val="24"/>
          <w:lang w:eastAsia="ko-KR"/>
        </w:rPr>
        <w:t xml:space="preserve"> CA vs NY</w:t>
      </w:r>
    </w:p>
    <w:p w14:paraId="04AC7C22" w14:textId="7580E052" w:rsidR="0050158E" w:rsidRPr="0050158E" w:rsidRDefault="0050158E" w:rsidP="0050158E">
      <w:pPr>
        <w:jc w:val="both"/>
        <w:rPr>
          <w:rFonts w:ascii="Times New Roman" w:eastAsia="Times New Roman" w:hAnsi="Times New Roman" w:cs="Times New Roman"/>
          <w:bCs/>
          <w:color w:val="000000"/>
          <w:sz w:val="20"/>
          <w:szCs w:val="20"/>
        </w:rPr>
      </w:pPr>
      <w:r w:rsidRPr="0050158E">
        <w:rPr>
          <w:rFonts w:ascii="Times New Roman" w:eastAsia="Times New Roman" w:hAnsi="Times New Roman" w:cs="Times New Roman"/>
          <w:bCs/>
          <w:color w:val="000000"/>
          <w:sz w:val="20"/>
          <w:szCs w:val="20"/>
        </w:rPr>
        <w:t>In Figure V, a geo-spatial heat map illustrates the total number of EV charging stations across U.S. states</w:t>
      </w:r>
      <w:r w:rsidR="004A170C">
        <w:rPr>
          <w:rFonts w:ascii="Times New Roman" w:eastAsia="Times New Roman" w:hAnsi="Times New Roman" w:cs="Times New Roman"/>
          <w:bCs/>
          <w:color w:val="000000"/>
          <w:sz w:val="20"/>
          <w:szCs w:val="20"/>
        </w:rPr>
        <w:t xml:space="preserve"> as of 2024</w:t>
      </w:r>
      <w:r w:rsidRPr="0050158E">
        <w:rPr>
          <w:rFonts w:ascii="Times New Roman" w:eastAsia="Times New Roman" w:hAnsi="Times New Roman" w:cs="Times New Roman"/>
          <w:bCs/>
          <w:color w:val="000000"/>
          <w:sz w:val="20"/>
          <w:szCs w:val="20"/>
        </w:rPr>
        <w:t>, with a focus on comparing California and New York. This visualization, based on our analysis and the Alternative_Fueling_Stations dataset, highlights the critical role infrastructure plays in supporting electric vehicle (EV) adoption, particularly for Zero Emission Vehicles (ZEVs).</w:t>
      </w:r>
    </w:p>
    <w:p w14:paraId="6822E3F7" w14:textId="1F3F2259" w:rsidR="0050158E" w:rsidRPr="00C561AB" w:rsidRDefault="0050158E" w:rsidP="0050158E">
      <w:pPr>
        <w:jc w:val="both"/>
        <w:rPr>
          <w:rFonts w:ascii="Times New Roman" w:eastAsia="Malgun Gothic" w:hAnsi="Times New Roman" w:cs="Times New Roman" w:hint="eastAsia"/>
          <w:bCs/>
          <w:color w:val="000000"/>
          <w:sz w:val="20"/>
          <w:szCs w:val="20"/>
          <w:lang w:eastAsia="ko-KR"/>
        </w:rPr>
      </w:pPr>
    </w:p>
    <w:p w14:paraId="6BEDD99A" w14:textId="6C2AAD83" w:rsidR="00F3674B" w:rsidRDefault="0050158E" w:rsidP="0050158E">
      <w:pPr>
        <w:jc w:val="both"/>
        <w:rPr>
          <w:rFonts w:ascii="Times New Roman" w:eastAsia="Times New Roman" w:hAnsi="Times New Roman" w:cs="Times New Roman"/>
          <w:bCs/>
          <w:color w:val="000000"/>
          <w:sz w:val="20"/>
          <w:szCs w:val="20"/>
        </w:rPr>
      </w:pPr>
      <w:r w:rsidRPr="0050158E">
        <w:rPr>
          <w:rFonts w:ascii="Times New Roman" w:eastAsia="Times New Roman" w:hAnsi="Times New Roman" w:cs="Times New Roman"/>
          <w:bCs/>
          <w:color w:val="000000"/>
          <w:sz w:val="20"/>
          <w:szCs w:val="20"/>
        </w:rPr>
        <w:t xml:space="preserve">The data reveals a significant disparity: California </w:t>
      </w:r>
      <w:r w:rsidR="00AB558B">
        <w:rPr>
          <w:rFonts w:ascii="Times New Roman" w:eastAsia="Times New Roman" w:hAnsi="Times New Roman" w:cs="Times New Roman"/>
          <w:bCs/>
          <w:color w:val="000000"/>
          <w:sz w:val="20"/>
          <w:szCs w:val="20"/>
        </w:rPr>
        <w:t>has</w:t>
      </w:r>
      <w:r w:rsidRPr="0050158E">
        <w:rPr>
          <w:rFonts w:ascii="Times New Roman" w:eastAsia="Times New Roman" w:hAnsi="Times New Roman" w:cs="Times New Roman"/>
          <w:bCs/>
          <w:color w:val="000000"/>
          <w:sz w:val="20"/>
          <w:szCs w:val="20"/>
        </w:rPr>
        <w:t xml:space="preserve"> 19,024 charging stations, while New York has only 5,155. This stark contrast underscores the importance of charging infrastructure availability in promoting ZEV adoption. </w:t>
      </w:r>
    </w:p>
    <w:p w14:paraId="30022569" w14:textId="77777777" w:rsidR="00F3674B" w:rsidRDefault="00F3674B" w:rsidP="0050158E">
      <w:pPr>
        <w:jc w:val="both"/>
        <w:rPr>
          <w:rFonts w:ascii="Times New Roman" w:eastAsia="Times New Roman" w:hAnsi="Times New Roman" w:cs="Times New Roman"/>
          <w:bCs/>
          <w:color w:val="000000"/>
          <w:sz w:val="20"/>
          <w:szCs w:val="20"/>
        </w:rPr>
      </w:pPr>
    </w:p>
    <w:p w14:paraId="3711A48A" w14:textId="3C529E3F" w:rsidR="00F43F26" w:rsidRPr="00F43F26" w:rsidRDefault="0050158E" w:rsidP="0050158E">
      <w:pPr>
        <w:jc w:val="both"/>
        <w:rPr>
          <w:rFonts w:ascii="Times New Roman" w:eastAsia="Times New Roman" w:hAnsi="Times New Roman" w:cs="Times New Roman"/>
          <w:bCs/>
          <w:color w:val="000000"/>
          <w:sz w:val="20"/>
          <w:szCs w:val="20"/>
        </w:rPr>
      </w:pPr>
      <w:r w:rsidRPr="0050158E">
        <w:rPr>
          <w:rFonts w:ascii="Times New Roman" w:eastAsia="Times New Roman" w:hAnsi="Times New Roman" w:cs="Times New Roman"/>
          <w:bCs/>
          <w:color w:val="000000"/>
          <w:sz w:val="20"/>
          <w:szCs w:val="20"/>
        </w:rPr>
        <w:t>California’s extensive network of Level 2 and Level 3 fast chargers reflects the state’s commitment to reducing range anxiety and meeting the growing demand for battery electric vehicles (BEVs). These investments have positioned California as a leader in EV sales and ZEV registrations, fostering consumer confidence and encouraging more widespread adoption.</w:t>
      </w:r>
      <w:r w:rsidR="00F3674B">
        <w:rPr>
          <w:rFonts w:ascii="Times New Roman" w:eastAsia="Times New Roman" w:hAnsi="Times New Roman" w:cs="Times New Roman"/>
          <w:bCs/>
          <w:color w:val="000000"/>
          <w:sz w:val="20"/>
          <w:szCs w:val="20"/>
        </w:rPr>
        <w:t xml:space="preserve"> </w:t>
      </w:r>
      <w:r w:rsidRPr="0050158E">
        <w:rPr>
          <w:rFonts w:ascii="Times New Roman" w:eastAsia="Times New Roman" w:hAnsi="Times New Roman" w:cs="Times New Roman"/>
          <w:bCs/>
          <w:color w:val="000000"/>
          <w:sz w:val="20"/>
          <w:szCs w:val="20"/>
        </w:rPr>
        <w:t>In contrast, New York’s relatively limited charging infrastructure presents a potential barrier to ZEV adoption, despite the state’s high population density and strong interest in reducing emissions. The scarcity of charging stations, particularly outside major urban areas, may deter potential buyers who prioritize convenient access to charging facilities. Expanding New York’s charging network could play a pivotal role in addressing these challenges, reducing consumer hesitancy, and accelerating the transition to ZEVs, thereby better aligning the state with its clean energy objectives.</w:t>
      </w:r>
    </w:p>
    <w:p w14:paraId="74C87C6D" w14:textId="36C3BB9F" w:rsidR="00D74EFF" w:rsidRDefault="00D452E7">
      <w:pPr>
        <w:jc w:val="both"/>
        <w:rPr>
          <w:rFonts w:ascii="Times New Roman" w:eastAsia="Times New Roman" w:hAnsi="Times New Roman" w:cs="Times New Roman"/>
          <w:b/>
          <w:color w:val="000000"/>
          <w:sz w:val="24"/>
          <w:szCs w:val="24"/>
        </w:rPr>
      </w:pPr>
      <w:r>
        <w:rPr>
          <w:noProof/>
        </w:rPr>
        <w:lastRenderedPageBreak/>
        <w:drawing>
          <wp:inline distT="0" distB="0" distL="0" distR="0" wp14:anchorId="0E019F9A" wp14:editId="5C3E5803">
            <wp:extent cx="2939415" cy="1416685"/>
            <wp:effectExtent l="0" t="0" r="0" b="0"/>
            <wp:docPr id="412645562" name="Picture 1" descr="A map of the united states with numbers and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645562" name="Picture 1" descr="A map of the united states with numbers and a green line&#10;&#10;Description automatically generated"/>
                    <pic:cNvPicPr/>
                  </pic:nvPicPr>
                  <pic:blipFill>
                    <a:blip r:embed="rId21"/>
                    <a:stretch>
                      <a:fillRect/>
                    </a:stretch>
                  </pic:blipFill>
                  <pic:spPr>
                    <a:xfrm>
                      <a:off x="0" y="0"/>
                      <a:ext cx="2939415" cy="1416685"/>
                    </a:xfrm>
                    <a:prstGeom prst="rect">
                      <a:avLst/>
                    </a:prstGeom>
                  </pic:spPr>
                </pic:pic>
              </a:graphicData>
            </a:graphic>
          </wp:inline>
        </w:drawing>
      </w:r>
    </w:p>
    <w:p w14:paraId="057E48A5" w14:textId="77777777" w:rsidR="00D74EFF" w:rsidRDefault="00D74EFF">
      <w:pPr>
        <w:jc w:val="both"/>
        <w:rPr>
          <w:rFonts w:ascii="Times New Roman" w:eastAsia="Times New Roman" w:hAnsi="Times New Roman" w:cs="Times New Roman"/>
          <w:b/>
          <w:color w:val="000000"/>
          <w:sz w:val="24"/>
          <w:szCs w:val="24"/>
        </w:rPr>
      </w:pPr>
    </w:p>
    <w:p w14:paraId="59BB5B05" w14:textId="79D7A3F6" w:rsidR="00D74EFF" w:rsidRDefault="00F43F26">
      <w:pPr>
        <w:jc w:val="both"/>
        <w:rPr>
          <w:ins w:id="2" w:author="Jae Hoon Lee" w:date="2024-11-09T11:01:00Z" w16du:dateUtc="2024-11-09T19:01:00Z"/>
          <w:rFonts w:ascii="Times New Roman" w:eastAsia="Times New Roman" w:hAnsi="Times New Roman" w:cs="Times New Roman"/>
          <w:bCs/>
          <w:i/>
          <w:iCs/>
          <w:color w:val="000000"/>
          <w:sz w:val="20"/>
          <w:szCs w:val="20"/>
        </w:rPr>
      </w:pPr>
      <w:r w:rsidRPr="00F43F26">
        <w:rPr>
          <w:rFonts w:ascii="Times New Roman" w:eastAsia="Times New Roman" w:hAnsi="Times New Roman" w:cs="Times New Roman"/>
          <w:bCs/>
          <w:i/>
          <w:iCs/>
          <w:color w:val="000000"/>
          <w:sz w:val="20"/>
          <w:szCs w:val="20"/>
        </w:rPr>
        <w:t>Figure V</w:t>
      </w:r>
      <w:r>
        <w:rPr>
          <w:rFonts w:ascii="Times New Roman" w:eastAsia="Times New Roman" w:hAnsi="Times New Roman" w:cs="Times New Roman"/>
          <w:bCs/>
          <w:i/>
          <w:iCs/>
          <w:color w:val="000000"/>
          <w:sz w:val="20"/>
          <w:szCs w:val="20"/>
        </w:rPr>
        <w:t xml:space="preserve"> Electric</w:t>
      </w:r>
      <w:r w:rsidRPr="00F43F26">
        <w:rPr>
          <w:rFonts w:ascii="Times New Roman" w:eastAsia="Times New Roman" w:hAnsi="Times New Roman" w:cs="Times New Roman"/>
          <w:bCs/>
          <w:i/>
          <w:iCs/>
          <w:color w:val="000000"/>
          <w:sz w:val="20"/>
          <w:szCs w:val="20"/>
        </w:rPr>
        <w:t xml:space="preserve"> Charging Stations Across USA</w:t>
      </w:r>
      <w:r>
        <w:rPr>
          <w:rFonts w:ascii="Times New Roman" w:eastAsia="Times New Roman" w:hAnsi="Times New Roman" w:cs="Times New Roman"/>
          <w:bCs/>
          <w:i/>
          <w:iCs/>
          <w:color w:val="000000"/>
          <w:sz w:val="20"/>
          <w:szCs w:val="20"/>
        </w:rPr>
        <w:t xml:space="preserve"> in 2024</w:t>
      </w:r>
    </w:p>
    <w:p w14:paraId="530E3659" w14:textId="77777777" w:rsidR="008F6777" w:rsidRPr="008F6777" w:rsidRDefault="008F6777">
      <w:pPr>
        <w:jc w:val="both"/>
        <w:rPr>
          <w:rFonts w:ascii="Times New Roman" w:eastAsia="Times New Roman" w:hAnsi="Times New Roman" w:cs="Times New Roman"/>
          <w:bCs/>
          <w:color w:val="000000"/>
          <w:sz w:val="20"/>
          <w:szCs w:val="20"/>
        </w:rPr>
      </w:pPr>
    </w:p>
    <w:p w14:paraId="01CE704E" w14:textId="0E4A0CC3" w:rsidR="00996B05" w:rsidRPr="00F30C02" w:rsidRDefault="00F30C02" w:rsidP="00F30C02">
      <w:pPr>
        <w:pStyle w:val="ListParagraph"/>
        <w:numPr>
          <w:ilvl w:val="0"/>
          <w:numId w:val="3"/>
        </w:numPr>
        <w:ind w:left="426" w:hanging="426"/>
        <w:jc w:val="center"/>
        <w:rPr>
          <w:rFonts w:ascii="Times New Roman" w:eastAsia="Times New Roman" w:hAnsi="Times New Roman" w:cs="Times New Roman"/>
          <w:b/>
          <w:color w:val="000000"/>
          <w:sz w:val="24"/>
          <w:szCs w:val="24"/>
        </w:rPr>
      </w:pPr>
      <w:r>
        <w:rPr>
          <w:rFonts w:ascii="Times New Roman" w:eastAsia="Malgun Gothic" w:hAnsi="Times New Roman" w:cs="Times New Roman" w:hint="eastAsia"/>
          <w:b/>
          <w:color w:val="000000"/>
          <w:sz w:val="24"/>
          <w:szCs w:val="24"/>
          <w:lang w:eastAsia="ko-KR"/>
        </w:rPr>
        <w:t>Conc</w:t>
      </w:r>
      <w:r w:rsidR="00754A96" w:rsidRPr="00F30C02">
        <w:rPr>
          <w:rFonts w:ascii="Times New Roman" w:eastAsia="Times New Roman" w:hAnsi="Times New Roman" w:cs="Times New Roman"/>
          <w:b/>
          <w:color w:val="000000"/>
          <w:sz w:val="24"/>
          <w:szCs w:val="24"/>
        </w:rPr>
        <w:t>lusion</w:t>
      </w:r>
    </w:p>
    <w:p w14:paraId="4CC12BF5" w14:textId="66D048DA" w:rsidR="000167F2" w:rsidRPr="000167F2" w:rsidRDefault="000167F2" w:rsidP="000167F2">
      <w:pPr>
        <w:rPr>
          <w:rFonts w:ascii="Times New Roman" w:eastAsia="Times New Roman" w:hAnsi="Times New Roman" w:cs="Times New Roman"/>
          <w:bCs/>
          <w:color w:val="000000"/>
          <w:sz w:val="20"/>
          <w:szCs w:val="20"/>
        </w:rPr>
      </w:pPr>
      <w:r w:rsidRPr="000167F2">
        <w:rPr>
          <w:rFonts w:ascii="Times New Roman" w:eastAsia="Times New Roman" w:hAnsi="Times New Roman" w:cs="Times New Roman" w:hint="eastAsia"/>
          <w:bCs/>
          <w:color w:val="000000"/>
          <w:sz w:val="20"/>
          <w:szCs w:val="20"/>
        </w:rPr>
        <w:t xml:space="preserve">This study has explored </w:t>
      </w:r>
      <w:r w:rsidR="00BD670A">
        <w:rPr>
          <w:rFonts w:ascii="Times New Roman" w:eastAsia="Times New Roman" w:hAnsi="Times New Roman" w:cs="Times New Roman"/>
          <w:bCs/>
          <w:color w:val="000000"/>
          <w:sz w:val="20"/>
          <w:szCs w:val="20"/>
        </w:rPr>
        <w:t>the barriers to the adoption</w:t>
      </w:r>
      <w:r w:rsidRPr="000167F2">
        <w:rPr>
          <w:rFonts w:ascii="Times New Roman" w:eastAsia="Times New Roman" w:hAnsi="Times New Roman" w:cs="Times New Roman" w:hint="eastAsia"/>
          <w:bCs/>
          <w:color w:val="000000"/>
          <w:sz w:val="20"/>
          <w:szCs w:val="20"/>
        </w:rPr>
        <w:t xml:space="preserve"> of electric vehicles (EVs) </w:t>
      </w:r>
      <w:r w:rsidR="00BD670A">
        <w:rPr>
          <w:rFonts w:ascii="Times New Roman" w:eastAsia="Times New Roman" w:hAnsi="Times New Roman" w:cs="Times New Roman"/>
          <w:bCs/>
          <w:color w:val="000000"/>
          <w:sz w:val="20"/>
          <w:szCs w:val="20"/>
        </w:rPr>
        <w:t xml:space="preserve">in </w:t>
      </w:r>
      <w:r w:rsidRPr="000167F2">
        <w:rPr>
          <w:rFonts w:ascii="Times New Roman" w:eastAsia="Times New Roman" w:hAnsi="Times New Roman" w:cs="Times New Roman" w:hint="eastAsia"/>
          <w:bCs/>
          <w:color w:val="000000"/>
          <w:sz w:val="20"/>
          <w:szCs w:val="20"/>
        </w:rPr>
        <w:t xml:space="preserve">urban environments like California and New York City. By analyzing state-specific EV registration data and charging </w:t>
      </w:r>
      <w:r w:rsidRPr="000167F2">
        <w:rPr>
          <w:rFonts w:ascii="Times New Roman" w:eastAsia="Times New Roman" w:hAnsi="Times New Roman" w:cs="Times New Roman"/>
          <w:bCs/>
          <w:color w:val="000000"/>
          <w:sz w:val="20"/>
          <w:szCs w:val="20"/>
        </w:rPr>
        <w:t>infrastructure, we identified key trends that influence consumer preferences and adoption patterns. These insights provide a clearer understanding of the factors that drive or hinder the transition to sustainable urban transportation.</w:t>
      </w:r>
    </w:p>
    <w:p w14:paraId="29C027FA" w14:textId="77777777" w:rsidR="000167F2" w:rsidRPr="000167F2" w:rsidRDefault="000167F2" w:rsidP="000167F2">
      <w:pPr>
        <w:rPr>
          <w:rFonts w:ascii="Times New Roman" w:eastAsia="Times New Roman" w:hAnsi="Times New Roman" w:cs="Times New Roman"/>
          <w:bCs/>
          <w:color w:val="000000"/>
          <w:sz w:val="20"/>
          <w:szCs w:val="20"/>
        </w:rPr>
      </w:pPr>
    </w:p>
    <w:p w14:paraId="4BCA70B8" w14:textId="04D2347E" w:rsidR="000167F2" w:rsidRPr="000167F2" w:rsidRDefault="000167F2" w:rsidP="000167F2">
      <w:pPr>
        <w:rPr>
          <w:rFonts w:ascii="Times New Roman" w:eastAsia="Times New Roman" w:hAnsi="Times New Roman" w:cs="Times New Roman"/>
          <w:bCs/>
          <w:color w:val="000000"/>
          <w:sz w:val="20"/>
          <w:szCs w:val="20"/>
        </w:rPr>
      </w:pPr>
      <w:r w:rsidRPr="000167F2">
        <w:rPr>
          <w:rFonts w:ascii="Times New Roman" w:eastAsia="Times New Roman" w:hAnsi="Times New Roman" w:cs="Times New Roman"/>
          <w:bCs/>
          <w:color w:val="000000"/>
          <w:sz w:val="20"/>
          <w:szCs w:val="20"/>
        </w:rPr>
        <w:t xml:space="preserve">Our findings reveal that California leads in both EV sales and charging infrastructure, supported by its extensive network of charging stations and progressive policies. However, </w:t>
      </w:r>
      <w:r w:rsidR="00B63C8F">
        <w:rPr>
          <w:rFonts w:ascii="Times New Roman" w:eastAsia="Times New Roman" w:hAnsi="Times New Roman" w:cs="Times New Roman"/>
          <w:bCs/>
          <w:color w:val="000000"/>
          <w:sz w:val="20"/>
          <w:szCs w:val="20"/>
        </w:rPr>
        <w:t xml:space="preserve">California </w:t>
      </w:r>
      <w:r w:rsidR="008069ED" w:rsidRPr="000167F2">
        <w:rPr>
          <w:rFonts w:ascii="Times New Roman" w:eastAsia="Times New Roman" w:hAnsi="Times New Roman" w:cs="Times New Roman"/>
          <w:bCs/>
          <w:color w:val="000000"/>
          <w:sz w:val="20"/>
          <w:szCs w:val="20"/>
        </w:rPr>
        <w:t>continues to face barriers in suburban and rural areas where charging infrastructure is limited</w:t>
      </w:r>
      <w:r w:rsidRPr="000167F2">
        <w:rPr>
          <w:rFonts w:ascii="Times New Roman" w:eastAsia="Times New Roman" w:hAnsi="Times New Roman" w:cs="Times New Roman"/>
          <w:bCs/>
          <w:color w:val="000000"/>
          <w:sz w:val="20"/>
          <w:szCs w:val="20"/>
        </w:rPr>
        <w:t>. Expanding access to Level 3 fast chargers is critical to overcoming range anxiety and encouraging further adoption of fully electric vehicles. Additionally, transitioning consumers from hybrid models to fully electric vehicles pose another hurdle, as preferences for hybrids persist in some regions.</w:t>
      </w:r>
    </w:p>
    <w:p w14:paraId="305326F3" w14:textId="77777777" w:rsidR="000167F2" w:rsidRPr="000167F2" w:rsidRDefault="000167F2" w:rsidP="000167F2">
      <w:pPr>
        <w:rPr>
          <w:rFonts w:ascii="Times New Roman" w:eastAsia="Times New Roman" w:hAnsi="Times New Roman" w:cs="Times New Roman"/>
          <w:bCs/>
          <w:color w:val="000000"/>
          <w:sz w:val="20"/>
          <w:szCs w:val="20"/>
        </w:rPr>
      </w:pPr>
    </w:p>
    <w:p w14:paraId="010A0588" w14:textId="045CB03F" w:rsidR="000167F2" w:rsidRPr="000167F2" w:rsidRDefault="000167F2" w:rsidP="000167F2">
      <w:pPr>
        <w:rPr>
          <w:rFonts w:ascii="Times New Roman" w:eastAsia="Times New Roman" w:hAnsi="Times New Roman" w:cs="Times New Roman"/>
          <w:bCs/>
          <w:color w:val="000000"/>
          <w:sz w:val="20"/>
          <w:szCs w:val="20"/>
        </w:rPr>
      </w:pPr>
      <w:r w:rsidRPr="000167F2">
        <w:rPr>
          <w:rFonts w:ascii="Times New Roman" w:eastAsia="Times New Roman" w:hAnsi="Times New Roman" w:cs="Times New Roman"/>
          <w:bCs/>
          <w:color w:val="000000"/>
          <w:sz w:val="20"/>
          <w:szCs w:val="20"/>
        </w:rPr>
        <w:t xml:space="preserve">New York </w:t>
      </w:r>
      <w:r w:rsidR="00FE419B">
        <w:rPr>
          <w:rFonts w:ascii="Times New Roman" w:eastAsia="Times New Roman" w:hAnsi="Times New Roman" w:cs="Times New Roman"/>
          <w:bCs/>
          <w:color w:val="000000"/>
          <w:sz w:val="20"/>
          <w:szCs w:val="20"/>
        </w:rPr>
        <w:t xml:space="preserve">also </w:t>
      </w:r>
      <w:r w:rsidRPr="000167F2">
        <w:rPr>
          <w:rFonts w:ascii="Times New Roman" w:eastAsia="Times New Roman" w:hAnsi="Times New Roman" w:cs="Times New Roman"/>
          <w:bCs/>
          <w:color w:val="000000"/>
          <w:sz w:val="20"/>
          <w:szCs w:val="20"/>
        </w:rPr>
        <w:t xml:space="preserve">demonstrates impressive EV adoption rates </w:t>
      </w:r>
      <w:r w:rsidR="00BD54F8">
        <w:rPr>
          <w:rFonts w:ascii="Times New Roman" w:eastAsia="Times New Roman" w:hAnsi="Times New Roman" w:cs="Times New Roman"/>
          <w:bCs/>
          <w:color w:val="000000"/>
          <w:sz w:val="20"/>
          <w:szCs w:val="20"/>
        </w:rPr>
        <w:t xml:space="preserve">but faces </w:t>
      </w:r>
      <w:r w:rsidR="001E1049">
        <w:rPr>
          <w:rFonts w:ascii="Times New Roman" w:eastAsia="Times New Roman" w:hAnsi="Times New Roman" w:cs="Times New Roman"/>
          <w:bCs/>
          <w:color w:val="000000"/>
          <w:sz w:val="20"/>
          <w:szCs w:val="20"/>
        </w:rPr>
        <w:t xml:space="preserve">significant challenges. Not only </w:t>
      </w:r>
      <w:r w:rsidR="00FE729E">
        <w:rPr>
          <w:rFonts w:ascii="Times New Roman" w:eastAsia="Times New Roman" w:hAnsi="Times New Roman" w:cs="Times New Roman"/>
          <w:bCs/>
          <w:color w:val="000000"/>
          <w:sz w:val="20"/>
          <w:szCs w:val="20"/>
        </w:rPr>
        <w:t xml:space="preserve">is there a </w:t>
      </w:r>
      <w:r w:rsidR="00F7311B">
        <w:rPr>
          <w:rFonts w:ascii="Times New Roman" w:eastAsia="Times New Roman" w:hAnsi="Times New Roman" w:cs="Times New Roman"/>
          <w:bCs/>
          <w:color w:val="000000"/>
          <w:sz w:val="20"/>
          <w:szCs w:val="20"/>
        </w:rPr>
        <w:t xml:space="preserve">lack of charging infrastructure </w:t>
      </w:r>
      <w:r w:rsidR="009E189B">
        <w:rPr>
          <w:rFonts w:ascii="Times New Roman" w:eastAsia="Times New Roman" w:hAnsi="Times New Roman" w:cs="Times New Roman"/>
          <w:bCs/>
          <w:color w:val="000000"/>
          <w:sz w:val="20"/>
          <w:szCs w:val="20"/>
        </w:rPr>
        <w:t>in its suburban and rural areas</w:t>
      </w:r>
      <w:r w:rsidR="00F7311B">
        <w:rPr>
          <w:rFonts w:ascii="Times New Roman" w:eastAsia="Times New Roman" w:hAnsi="Times New Roman" w:cs="Times New Roman"/>
          <w:bCs/>
          <w:color w:val="000000"/>
          <w:sz w:val="20"/>
          <w:szCs w:val="20"/>
        </w:rPr>
        <w:t>, it</w:t>
      </w:r>
      <w:r w:rsidR="009E189B">
        <w:rPr>
          <w:rFonts w:ascii="Times New Roman" w:eastAsia="Times New Roman" w:hAnsi="Times New Roman" w:cs="Times New Roman"/>
          <w:bCs/>
          <w:color w:val="000000"/>
          <w:sz w:val="20"/>
          <w:szCs w:val="20"/>
        </w:rPr>
        <w:t xml:space="preserve"> also faces </w:t>
      </w:r>
      <w:r w:rsidR="000740AC">
        <w:rPr>
          <w:rFonts w:ascii="Times New Roman" w:eastAsia="Times New Roman" w:hAnsi="Times New Roman" w:cs="Times New Roman"/>
          <w:bCs/>
          <w:color w:val="000000"/>
          <w:sz w:val="20"/>
          <w:szCs w:val="20"/>
        </w:rPr>
        <w:t xml:space="preserve">the additional </w:t>
      </w:r>
      <w:r w:rsidR="00BD54F8">
        <w:rPr>
          <w:rFonts w:ascii="Times New Roman" w:eastAsia="Times New Roman" w:hAnsi="Times New Roman" w:cs="Times New Roman"/>
          <w:bCs/>
          <w:color w:val="000000"/>
          <w:sz w:val="20"/>
          <w:szCs w:val="20"/>
        </w:rPr>
        <w:t>difficulty</w:t>
      </w:r>
      <w:r w:rsidR="000740AC">
        <w:rPr>
          <w:rFonts w:ascii="Times New Roman" w:eastAsia="Times New Roman" w:hAnsi="Times New Roman" w:cs="Times New Roman"/>
          <w:bCs/>
          <w:color w:val="000000"/>
          <w:sz w:val="20"/>
          <w:szCs w:val="20"/>
        </w:rPr>
        <w:t xml:space="preserve"> of </w:t>
      </w:r>
      <w:r w:rsidRPr="000167F2">
        <w:rPr>
          <w:rFonts w:ascii="Times New Roman" w:eastAsia="Times New Roman" w:hAnsi="Times New Roman" w:cs="Times New Roman"/>
          <w:bCs/>
          <w:color w:val="000000"/>
          <w:sz w:val="20"/>
          <w:szCs w:val="20"/>
        </w:rPr>
        <w:t xml:space="preserve"> in </w:t>
      </w:r>
      <w:r w:rsidR="00DA581E">
        <w:rPr>
          <w:rFonts w:ascii="Times New Roman" w:eastAsia="Times New Roman" w:hAnsi="Times New Roman" w:cs="Times New Roman"/>
          <w:bCs/>
          <w:color w:val="000000"/>
          <w:sz w:val="20"/>
          <w:szCs w:val="20"/>
        </w:rPr>
        <w:t xml:space="preserve">its </w:t>
      </w:r>
      <w:r w:rsidRPr="000167F2">
        <w:rPr>
          <w:rFonts w:ascii="Times New Roman" w:eastAsia="Times New Roman" w:hAnsi="Times New Roman" w:cs="Times New Roman"/>
          <w:bCs/>
          <w:color w:val="000000"/>
          <w:sz w:val="20"/>
          <w:szCs w:val="20"/>
        </w:rPr>
        <w:t>dense</w:t>
      </w:r>
      <w:r w:rsidR="00DA581E">
        <w:rPr>
          <w:rFonts w:ascii="Times New Roman" w:eastAsia="Times New Roman" w:hAnsi="Times New Roman" w:cs="Times New Roman"/>
          <w:bCs/>
          <w:color w:val="000000"/>
          <w:sz w:val="20"/>
          <w:szCs w:val="20"/>
        </w:rPr>
        <w:t>ly populated</w:t>
      </w:r>
      <w:r w:rsidRPr="000167F2">
        <w:rPr>
          <w:rFonts w:ascii="Times New Roman" w:eastAsia="Times New Roman" w:hAnsi="Times New Roman" w:cs="Times New Roman"/>
          <w:bCs/>
          <w:color w:val="000000"/>
          <w:sz w:val="20"/>
          <w:szCs w:val="20"/>
        </w:rPr>
        <w:t xml:space="preserve"> urban areas like New York City, where space </w:t>
      </w:r>
      <w:r w:rsidR="00DA581E">
        <w:rPr>
          <w:rFonts w:ascii="Times New Roman" w:eastAsia="Times New Roman" w:hAnsi="Times New Roman" w:cs="Times New Roman"/>
          <w:bCs/>
          <w:color w:val="000000"/>
          <w:sz w:val="20"/>
          <w:szCs w:val="20"/>
        </w:rPr>
        <w:t>to install charging infrastructure is</w:t>
      </w:r>
      <w:r w:rsidR="00DA581E" w:rsidRPr="000167F2">
        <w:rPr>
          <w:rFonts w:ascii="Times New Roman" w:eastAsia="Times New Roman" w:hAnsi="Times New Roman" w:cs="Times New Roman"/>
          <w:bCs/>
          <w:color w:val="000000"/>
          <w:sz w:val="20"/>
          <w:szCs w:val="20"/>
        </w:rPr>
        <w:t xml:space="preserve"> </w:t>
      </w:r>
      <w:r w:rsidRPr="000167F2">
        <w:rPr>
          <w:rFonts w:ascii="Times New Roman" w:eastAsia="Times New Roman" w:hAnsi="Times New Roman" w:cs="Times New Roman"/>
          <w:bCs/>
          <w:color w:val="000000"/>
          <w:sz w:val="20"/>
          <w:szCs w:val="20"/>
        </w:rPr>
        <w:t>limited. For this reason, the availability of Level 3 fast chargers becomes particularly crucial. However, the high installation cost of Level 3 chargers—approximately $50,000 per unit—poses a significant financial barrier compared to Level 2 chargers, which cost around $4,500 to install [</w:t>
      </w:r>
      <w:r>
        <w:rPr>
          <w:rFonts w:ascii="Times New Roman" w:eastAsia="Malgun Gothic" w:hAnsi="Times New Roman" w:cs="Times New Roman" w:hint="eastAsia"/>
          <w:bCs/>
          <w:color w:val="000000"/>
          <w:sz w:val="20"/>
          <w:szCs w:val="20"/>
          <w:lang w:eastAsia="ko-KR"/>
        </w:rPr>
        <w:t>8</w:t>
      </w:r>
      <w:r w:rsidRPr="000167F2">
        <w:rPr>
          <w:rFonts w:ascii="Times New Roman" w:eastAsia="Times New Roman" w:hAnsi="Times New Roman" w:cs="Times New Roman"/>
          <w:bCs/>
          <w:color w:val="000000"/>
          <w:sz w:val="20"/>
          <w:szCs w:val="20"/>
        </w:rPr>
        <w:t>][</w:t>
      </w:r>
      <w:r>
        <w:rPr>
          <w:rFonts w:ascii="Times New Roman" w:eastAsia="Malgun Gothic" w:hAnsi="Times New Roman" w:cs="Times New Roman" w:hint="eastAsia"/>
          <w:bCs/>
          <w:color w:val="000000"/>
          <w:sz w:val="20"/>
          <w:szCs w:val="20"/>
          <w:lang w:eastAsia="ko-KR"/>
        </w:rPr>
        <w:t>9</w:t>
      </w:r>
      <w:r w:rsidRPr="000167F2">
        <w:rPr>
          <w:rFonts w:ascii="Times New Roman" w:eastAsia="Times New Roman" w:hAnsi="Times New Roman" w:cs="Times New Roman"/>
          <w:bCs/>
          <w:color w:val="000000"/>
          <w:sz w:val="20"/>
          <w:szCs w:val="20"/>
        </w:rPr>
        <w:t>]. These costs underscore the importance of public investment and incentives to accelerate the development of fast-charging infrastructure in urban areas.</w:t>
      </w:r>
    </w:p>
    <w:p w14:paraId="7882F04B" w14:textId="77777777" w:rsidR="000167F2" w:rsidRPr="000167F2" w:rsidRDefault="000167F2" w:rsidP="000167F2">
      <w:pPr>
        <w:rPr>
          <w:rFonts w:ascii="Times New Roman" w:eastAsia="Times New Roman" w:hAnsi="Times New Roman" w:cs="Times New Roman"/>
          <w:bCs/>
          <w:color w:val="000000"/>
          <w:sz w:val="20"/>
          <w:szCs w:val="20"/>
        </w:rPr>
      </w:pPr>
    </w:p>
    <w:p w14:paraId="52496ECC" w14:textId="1F0394B3" w:rsidR="000167F2" w:rsidRPr="000167F2" w:rsidRDefault="000167F2" w:rsidP="000167F2">
      <w:pPr>
        <w:rPr>
          <w:rFonts w:ascii="Times New Roman" w:eastAsia="Times New Roman" w:hAnsi="Times New Roman" w:cs="Times New Roman"/>
          <w:bCs/>
          <w:color w:val="000000"/>
          <w:sz w:val="20"/>
          <w:szCs w:val="20"/>
        </w:rPr>
      </w:pPr>
      <w:r w:rsidRPr="000167F2">
        <w:rPr>
          <w:rFonts w:ascii="Times New Roman" w:eastAsia="Times New Roman" w:hAnsi="Times New Roman" w:cs="Times New Roman"/>
          <w:bCs/>
          <w:color w:val="000000"/>
          <w:sz w:val="20"/>
          <w:szCs w:val="20"/>
        </w:rPr>
        <w:t>Moreover, the slow transition of traditional automotive manufacturers to electric vehicle production exacerbates the challenge. While some companies have announced ambitious goals, their progress in producing and marketing affordable and widely available EVs remains slow. This lack of urgency hinders the adoption of EVs, especially in states like New York, where charging infrastructure gaps further deter potential buyers [</w:t>
      </w:r>
      <w:r>
        <w:rPr>
          <w:rFonts w:ascii="Times New Roman" w:eastAsia="Malgun Gothic" w:hAnsi="Times New Roman" w:cs="Times New Roman" w:hint="eastAsia"/>
          <w:bCs/>
          <w:color w:val="000000"/>
          <w:sz w:val="20"/>
          <w:szCs w:val="20"/>
          <w:lang w:eastAsia="ko-KR"/>
        </w:rPr>
        <w:t>9</w:t>
      </w:r>
      <w:r w:rsidRPr="000167F2">
        <w:rPr>
          <w:rFonts w:ascii="Times New Roman" w:eastAsia="Times New Roman" w:hAnsi="Times New Roman" w:cs="Times New Roman"/>
          <w:bCs/>
          <w:color w:val="000000"/>
          <w:sz w:val="20"/>
          <w:szCs w:val="20"/>
        </w:rPr>
        <w:t xml:space="preserve">]. Addressing these barriers requires a coordinated approach involving governments, private companies, and local communities to accelerate the </w:t>
      </w:r>
      <w:r w:rsidRPr="000167F2">
        <w:rPr>
          <w:rFonts w:ascii="Times New Roman" w:eastAsia="Times New Roman" w:hAnsi="Times New Roman" w:cs="Times New Roman"/>
          <w:bCs/>
          <w:color w:val="000000"/>
          <w:sz w:val="20"/>
          <w:szCs w:val="20"/>
        </w:rPr>
        <w:t>development of EV infrastructure and increase the availability of high-speed charging stations.</w:t>
      </w:r>
    </w:p>
    <w:p w14:paraId="662C6FBC" w14:textId="77777777" w:rsidR="000167F2" w:rsidRPr="000167F2" w:rsidRDefault="000167F2" w:rsidP="000167F2">
      <w:pPr>
        <w:rPr>
          <w:rFonts w:ascii="Times New Roman" w:eastAsia="Times New Roman" w:hAnsi="Times New Roman" w:cs="Times New Roman"/>
          <w:bCs/>
          <w:color w:val="000000"/>
          <w:sz w:val="20"/>
          <w:szCs w:val="20"/>
        </w:rPr>
      </w:pPr>
    </w:p>
    <w:p w14:paraId="51C76127" w14:textId="77777777" w:rsidR="000167F2" w:rsidRPr="000167F2" w:rsidRDefault="000167F2" w:rsidP="000167F2">
      <w:pPr>
        <w:rPr>
          <w:rFonts w:ascii="Times New Roman" w:eastAsia="Times New Roman" w:hAnsi="Times New Roman" w:cs="Times New Roman"/>
          <w:bCs/>
          <w:color w:val="000000"/>
          <w:sz w:val="20"/>
          <w:szCs w:val="20"/>
        </w:rPr>
      </w:pPr>
      <w:r w:rsidRPr="000167F2">
        <w:rPr>
          <w:rFonts w:ascii="Times New Roman" w:eastAsia="Times New Roman" w:hAnsi="Times New Roman" w:cs="Times New Roman"/>
          <w:bCs/>
          <w:color w:val="000000"/>
          <w:sz w:val="20"/>
          <w:szCs w:val="20"/>
        </w:rPr>
        <w:t>The visualizations created using Tableau offer a comprehensive view of EV distribution, sales trends, and infrastructure gaps across the analyzed states. These tools not only illustrate the progress made but also pinpoint areas requiring further attention and investment. The results underscore the importance of targeted policies, such as expanding charging networks in underserved areas, increasing consumer awareness, and providing incentives to accelerate the adoption of battery electric vehicles (BEVs).</w:t>
      </w:r>
    </w:p>
    <w:p w14:paraId="68E6F78C" w14:textId="77777777" w:rsidR="000167F2" w:rsidRPr="000167F2" w:rsidRDefault="000167F2" w:rsidP="000167F2">
      <w:pPr>
        <w:rPr>
          <w:rFonts w:ascii="Times New Roman" w:eastAsia="Times New Roman" w:hAnsi="Times New Roman" w:cs="Times New Roman"/>
          <w:bCs/>
          <w:color w:val="000000"/>
          <w:sz w:val="20"/>
          <w:szCs w:val="20"/>
        </w:rPr>
      </w:pPr>
    </w:p>
    <w:p w14:paraId="69FC006F" w14:textId="2973D6FB" w:rsidR="00F43F26" w:rsidRPr="00F43F26" w:rsidRDefault="000167F2" w:rsidP="000167F2">
      <w:pPr>
        <w:rPr>
          <w:rFonts w:ascii="Times New Roman" w:eastAsia="Times New Roman" w:hAnsi="Times New Roman" w:cs="Times New Roman"/>
          <w:bCs/>
          <w:color w:val="000000"/>
          <w:sz w:val="20"/>
          <w:szCs w:val="20"/>
        </w:rPr>
      </w:pPr>
      <w:r w:rsidRPr="000167F2">
        <w:rPr>
          <w:rFonts w:ascii="Times New Roman" w:eastAsia="Times New Roman" w:hAnsi="Times New Roman" w:cs="Times New Roman"/>
          <w:bCs/>
          <w:color w:val="000000"/>
          <w:sz w:val="20"/>
          <w:szCs w:val="20"/>
        </w:rPr>
        <w:t>As the demand for EVs continues to grow, this study contributes valuable, data-driven insights that can guide policymakers, city planners, and environmental advocates in making informed decisions. These findings emphasize the need for coordinated efforts to foster a smoother transition to sustainable transportation systems, reduce carbon emissions, and enhance the quality of urban living. By identifying actionable strategies and implementing effective solutions, this research aims to contribute to the development of a low-emission future for cities worldwide.</w:t>
      </w:r>
    </w:p>
    <w:p w14:paraId="3666039C" w14:textId="77777777" w:rsidR="00996B05" w:rsidRDefault="00996B05">
      <w:pPr>
        <w:jc w:val="both"/>
        <w:rPr>
          <w:rFonts w:ascii="Times New Roman" w:eastAsia="Times New Roman" w:hAnsi="Times New Roman" w:cs="Times New Roman"/>
          <w:b/>
          <w:color w:val="000000"/>
          <w:sz w:val="24"/>
          <w:szCs w:val="24"/>
        </w:rPr>
      </w:pPr>
    </w:p>
    <w:p w14:paraId="02A537F7" w14:textId="77777777" w:rsidR="00996B05" w:rsidRDefault="00754A96">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References</w:t>
      </w:r>
    </w:p>
    <w:p w14:paraId="086C917C" w14:textId="07460C6B" w:rsidR="00581E74" w:rsidRPr="00581E74" w:rsidRDefault="00581E74" w:rsidP="00581E74">
      <w:pPr>
        <w:jc w:val="both"/>
        <w:rPr>
          <w:rFonts w:cs="Times New Roman"/>
          <w:bCs/>
          <w:color w:val="000000"/>
          <w:sz w:val="20"/>
          <w:szCs w:val="20"/>
        </w:rPr>
      </w:pPr>
      <w:r w:rsidRPr="00581E74">
        <w:rPr>
          <w:rFonts w:ascii="Times New Roman" w:eastAsia="Times New Roman" w:hAnsi="Times New Roman" w:cs="Times New Roman"/>
          <w:bCs/>
          <w:color w:val="000000"/>
          <w:sz w:val="20"/>
          <w:szCs w:val="20"/>
        </w:rPr>
        <w:t xml:space="preserve">[1] </w:t>
      </w:r>
      <w:r>
        <w:rPr>
          <w:rFonts w:ascii="Times New Roman" w:eastAsia="Times New Roman" w:hAnsi="Times New Roman" w:cs="Times New Roman"/>
          <w:bCs/>
          <w:color w:val="000000"/>
          <w:sz w:val="20"/>
          <w:szCs w:val="20"/>
        </w:rPr>
        <w:t xml:space="preserve">NASA. (2024, July). </w:t>
      </w:r>
      <w:r w:rsidRPr="00F04B42">
        <w:rPr>
          <w:rFonts w:ascii="Times New Roman" w:eastAsia="Times New Roman" w:hAnsi="Times New Roman" w:cs="Times New Roman"/>
          <w:bCs/>
          <w:i/>
          <w:iCs/>
          <w:color w:val="000000"/>
          <w:sz w:val="20"/>
          <w:szCs w:val="20"/>
        </w:rPr>
        <w:t>Carbon Dioxide Concentration | NASA Global Climate Change</w:t>
      </w:r>
      <w:r>
        <w:rPr>
          <w:rFonts w:ascii="Times New Roman" w:eastAsia="Times New Roman" w:hAnsi="Times New Roman" w:cs="Times New Roman"/>
          <w:bCs/>
          <w:color w:val="000000"/>
          <w:sz w:val="20"/>
          <w:szCs w:val="20"/>
        </w:rPr>
        <w:t xml:space="preserve">. Climate Change: Vital Signs of the Planet; NASA. </w:t>
      </w:r>
      <w:hyperlink r:id="rId22" w:history="1">
        <w:r w:rsidRPr="006124AB">
          <w:rPr>
            <w:rStyle w:val="Hyperlink"/>
            <w:rFonts w:ascii="Times New Roman" w:eastAsia="Times New Roman" w:hAnsi="Times New Roman" w:cs="Times New Roman"/>
            <w:bCs/>
            <w:sz w:val="20"/>
            <w:szCs w:val="20"/>
          </w:rPr>
          <w:t>https://climate.nasa.gov/vital-signs/carbon-dioxide/?intent=121</w:t>
        </w:r>
      </w:hyperlink>
      <w:r>
        <w:rPr>
          <w:rFonts w:ascii="Times New Roman" w:eastAsia="Times New Roman" w:hAnsi="Times New Roman" w:cs="Times New Roman"/>
          <w:bCs/>
          <w:color w:val="000000"/>
          <w:sz w:val="20"/>
          <w:szCs w:val="20"/>
        </w:rPr>
        <w:t xml:space="preserve"> </w:t>
      </w:r>
    </w:p>
    <w:p w14:paraId="2E3FCC3F" w14:textId="46D37F2A" w:rsidR="009D07F8" w:rsidRDefault="009D07F8">
      <w:pPr>
        <w:jc w:val="both"/>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[2]</w:t>
      </w:r>
      <w:r w:rsidRPr="009D07F8">
        <w:t xml:space="preserve"> </w:t>
      </w:r>
      <w:r w:rsidR="00F04B42" w:rsidRPr="00F04B42">
        <w:rPr>
          <w:rFonts w:ascii="Times New Roman" w:eastAsia="Times New Roman" w:hAnsi="Times New Roman" w:cs="Times New Roman"/>
          <w:bCs/>
          <w:color w:val="000000"/>
          <w:sz w:val="20"/>
          <w:szCs w:val="20"/>
        </w:rPr>
        <w:t>NASA. (2023). </w:t>
      </w:r>
      <w:r w:rsidR="00F04B42" w:rsidRPr="00F04B42">
        <w:rPr>
          <w:rFonts w:ascii="Times New Roman" w:eastAsia="Times New Roman" w:hAnsi="Times New Roman" w:cs="Times New Roman"/>
          <w:bCs/>
          <w:i/>
          <w:iCs/>
          <w:color w:val="000000"/>
          <w:sz w:val="20"/>
          <w:szCs w:val="20"/>
        </w:rPr>
        <w:t>Global Surface Temperature | NASA Global Climate Change</w:t>
      </w:r>
      <w:r w:rsidR="00F04B42" w:rsidRPr="00F04B42">
        <w:rPr>
          <w:rFonts w:ascii="Times New Roman" w:eastAsia="Times New Roman" w:hAnsi="Times New Roman" w:cs="Times New Roman"/>
          <w:bCs/>
          <w:color w:val="000000"/>
          <w:sz w:val="20"/>
          <w:szCs w:val="20"/>
        </w:rPr>
        <w:t xml:space="preserve">. Climate Change: Vital Signs of the Planet; NASA. </w:t>
      </w:r>
      <w:hyperlink r:id="rId23" w:history="1">
        <w:r w:rsidR="00F04B42" w:rsidRPr="00F04B42">
          <w:rPr>
            <w:rStyle w:val="Hyperlink"/>
            <w:rFonts w:ascii="Times New Roman" w:eastAsia="Times New Roman" w:hAnsi="Times New Roman" w:cs="Times New Roman"/>
            <w:bCs/>
            <w:sz w:val="20"/>
            <w:szCs w:val="20"/>
          </w:rPr>
          <w:t>Global Temperature | Vital Signs – Climate Change: Vital Signs of the Planet</w:t>
        </w:r>
      </w:hyperlink>
    </w:p>
    <w:p w14:paraId="1007E259" w14:textId="3F7EDD44" w:rsidR="00581E74" w:rsidRDefault="009D07F8" w:rsidP="00581E74">
      <w:pPr>
        <w:jc w:val="both"/>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w:t>
      </w:r>
      <w:r w:rsidR="00CF6BA9">
        <w:rPr>
          <w:rFonts w:ascii="Times New Roman" w:eastAsia="Times New Roman" w:hAnsi="Times New Roman" w:cs="Times New Roman"/>
          <w:bCs/>
          <w:color w:val="000000"/>
          <w:sz w:val="20"/>
          <w:szCs w:val="20"/>
        </w:rPr>
        <w:t>3</w:t>
      </w:r>
      <w:r>
        <w:rPr>
          <w:rFonts w:ascii="Times New Roman" w:eastAsia="Times New Roman" w:hAnsi="Times New Roman" w:cs="Times New Roman"/>
          <w:bCs/>
          <w:color w:val="000000"/>
          <w:sz w:val="20"/>
          <w:szCs w:val="20"/>
        </w:rPr>
        <w:t xml:space="preserve">] </w:t>
      </w:r>
      <w:r w:rsidR="00F04B42" w:rsidRPr="00F04B42">
        <w:rPr>
          <w:rFonts w:ascii="Times New Roman" w:eastAsia="Times New Roman" w:hAnsi="Times New Roman" w:cs="Times New Roman"/>
          <w:bCs/>
          <w:i/>
          <w:iCs/>
          <w:color w:val="000000"/>
          <w:sz w:val="20"/>
          <w:szCs w:val="20"/>
        </w:rPr>
        <w:t>Global EV transition goals major car manufacturers</w:t>
      </w:r>
      <w:r w:rsidR="00F04B42" w:rsidRPr="00F04B42">
        <w:rPr>
          <w:rFonts w:ascii="Times New Roman" w:eastAsia="Times New Roman" w:hAnsi="Times New Roman" w:cs="Times New Roman"/>
          <w:bCs/>
          <w:color w:val="000000"/>
          <w:sz w:val="20"/>
          <w:szCs w:val="20"/>
        </w:rPr>
        <w:t xml:space="preserve">. (n.d.). EV Markets Reports. </w:t>
      </w:r>
      <w:hyperlink r:id="rId24" w:history="1">
        <w:r w:rsidR="00F04B42" w:rsidRPr="00F04B42">
          <w:rPr>
            <w:rStyle w:val="Hyperlink"/>
            <w:rFonts w:ascii="Times New Roman" w:eastAsia="Times New Roman" w:hAnsi="Times New Roman" w:cs="Times New Roman"/>
            <w:bCs/>
            <w:sz w:val="20"/>
            <w:szCs w:val="20"/>
          </w:rPr>
          <w:t>Global EV transition goals major car manufacturers | EVMarketsReports.com</w:t>
        </w:r>
      </w:hyperlink>
    </w:p>
    <w:p w14:paraId="2441C012" w14:textId="51B4450A" w:rsidR="00581E74" w:rsidRDefault="009D07F8" w:rsidP="00581E74">
      <w:pPr>
        <w:jc w:val="both"/>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w:t>
      </w:r>
      <w:r w:rsidR="00CF6BA9">
        <w:rPr>
          <w:rFonts w:ascii="Times New Roman" w:eastAsia="Times New Roman" w:hAnsi="Times New Roman" w:cs="Times New Roman"/>
          <w:bCs/>
          <w:color w:val="000000"/>
          <w:sz w:val="20"/>
          <w:szCs w:val="20"/>
        </w:rPr>
        <w:t>4</w:t>
      </w:r>
      <w:r>
        <w:rPr>
          <w:rFonts w:ascii="Times New Roman" w:eastAsia="Times New Roman" w:hAnsi="Times New Roman" w:cs="Times New Roman"/>
          <w:bCs/>
          <w:color w:val="000000"/>
          <w:sz w:val="20"/>
          <w:szCs w:val="20"/>
        </w:rPr>
        <w:t xml:space="preserve">] </w:t>
      </w:r>
      <w:r w:rsidR="00F04B42" w:rsidRPr="00F04B42">
        <w:rPr>
          <w:rFonts w:ascii="Times New Roman" w:eastAsia="Times New Roman" w:hAnsi="Times New Roman" w:cs="Times New Roman"/>
          <w:bCs/>
          <w:color w:val="000000"/>
          <w:sz w:val="20"/>
          <w:szCs w:val="20"/>
        </w:rPr>
        <w:t>Commission, C. E. (n.d.). </w:t>
      </w:r>
      <w:r w:rsidR="00F04B42" w:rsidRPr="00F04B42">
        <w:rPr>
          <w:rFonts w:ascii="Times New Roman" w:eastAsia="Times New Roman" w:hAnsi="Times New Roman" w:cs="Times New Roman"/>
          <w:bCs/>
          <w:i/>
          <w:iCs/>
          <w:color w:val="000000"/>
          <w:sz w:val="20"/>
          <w:szCs w:val="20"/>
        </w:rPr>
        <w:t>ZEV and Infrastructure Stats Data</w:t>
      </w:r>
      <w:r w:rsidR="00F04B42" w:rsidRPr="00F04B42">
        <w:rPr>
          <w:rFonts w:ascii="Times New Roman" w:eastAsia="Times New Roman" w:hAnsi="Times New Roman" w:cs="Times New Roman"/>
          <w:bCs/>
          <w:color w:val="000000"/>
          <w:sz w:val="20"/>
          <w:szCs w:val="20"/>
        </w:rPr>
        <w:t xml:space="preserve">. California Energy Commission. </w:t>
      </w:r>
      <w:hyperlink r:id="rId25" w:history="1">
        <w:r w:rsidR="00F04B42" w:rsidRPr="00F04B42">
          <w:rPr>
            <w:rStyle w:val="Hyperlink"/>
            <w:rFonts w:ascii="Times New Roman" w:eastAsia="Times New Roman" w:hAnsi="Times New Roman" w:cs="Times New Roman"/>
            <w:bCs/>
            <w:sz w:val="20"/>
            <w:szCs w:val="20"/>
          </w:rPr>
          <w:t>ZEV and Infrastructure Stats Data | California Energy Commission</w:t>
        </w:r>
      </w:hyperlink>
    </w:p>
    <w:p w14:paraId="6D222F31" w14:textId="40064833" w:rsidR="00F04B42" w:rsidRDefault="009D07F8" w:rsidP="00581E74">
      <w:pPr>
        <w:jc w:val="both"/>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w:t>
      </w:r>
      <w:r w:rsidR="00CF6BA9">
        <w:rPr>
          <w:rFonts w:ascii="Times New Roman" w:eastAsia="Times New Roman" w:hAnsi="Times New Roman" w:cs="Times New Roman"/>
          <w:bCs/>
          <w:color w:val="000000"/>
          <w:sz w:val="20"/>
          <w:szCs w:val="20"/>
        </w:rPr>
        <w:t>5</w:t>
      </w:r>
      <w:r>
        <w:rPr>
          <w:rFonts w:ascii="Times New Roman" w:eastAsia="Times New Roman" w:hAnsi="Times New Roman" w:cs="Times New Roman"/>
          <w:bCs/>
          <w:color w:val="000000"/>
          <w:sz w:val="20"/>
          <w:szCs w:val="20"/>
        </w:rPr>
        <w:t xml:space="preserve">] </w:t>
      </w:r>
      <w:r w:rsidR="00F04B42" w:rsidRPr="00F04B42">
        <w:rPr>
          <w:rFonts w:ascii="Times New Roman" w:eastAsia="Times New Roman" w:hAnsi="Times New Roman" w:cs="Times New Roman"/>
          <w:bCs/>
          <w:i/>
          <w:iCs/>
          <w:color w:val="000000"/>
          <w:sz w:val="20"/>
          <w:szCs w:val="20"/>
        </w:rPr>
        <w:t>Alternative Fueling Stations</w:t>
      </w:r>
      <w:r w:rsidR="00F04B42" w:rsidRPr="00F04B42">
        <w:rPr>
          <w:rFonts w:ascii="Times New Roman" w:eastAsia="Times New Roman" w:hAnsi="Times New Roman" w:cs="Times New Roman"/>
          <w:bCs/>
          <w:color w:val="000000"/>
          <w:sz w:val="20"/>
          <w:szCs w:val="20"/>
        </w:rPr>
        <w:t xml:space="preserve">. (2020). Bts.gov. </w:t>
      </w:r>
      <w:hyperlink r:id="rId26" w:history="1">
        <w:r w:rsidR="00F04B42" w:rsidRPr="00F04B42">
          <w:rPr>
            <w:rStyle w:val="Hyperlink"/>
            <w:rFonts w:ascii="Times New Roman" w:eastAsia="Times New Roman" w:hAnsi="Times New Roman" w:cs="Times New Roman"/>
            <w:bCs/>
            <w:sz w:val="20"/>
            <w:szCs w:val="20"/>
          </w:rPr>
          <w:t>Alternative Fueling Stations | Geospatial at the Bureau of Transportation Statistics</w:t>
        </w:r>
      </w:hyperlink>
    </w:p>
    <w:p w14:paraId="487729C8" w14:textId="2F8C55F0" w:rsidR="00581E74" w:rsidRDefault="00581E74" w:rsidP="00581E74">
      <w:pPr>
        <w:jc w:val="both"/>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 xml:space="preserve">[6] </w:t>
      </w:r>
      <w:r w:rsidRPr="00581E74">
        <w:rPr>
          <w:rFonts w:ascii="Times New Roman" w:eastAsia="Times New Roman" w:hAnsi="Times New Roman" w:cs="Times New Roman"/>
          <w:bCs/>
          <w:color w:val="000000"/>
          <w:sz w:val="20"/>
          <w:szCs w:val="20"/>
        </w:rPr>
        <w:t xml:space="preserve">Atlas EV Hub. (2024). </w:t>
      </w:r>
      <w:r w:rsidRPr="00581E74">
        <w:rPr>
          <w:rFonts w:ascii="Times New Roman" w:eastAsia="Times New Roman" w:hAnsi="Times New Roman" w:cs="Times New Roman"/>
          <w:bCs/>
          <w:i/>
          <w:iCs/>
          <w:color w:val="000000"/>
          <w:sz w:val="20"/>
          <w:szCs w:val="20"/>
        </w:rPr>
        <w:t>State EV registration data</w:t>
      </w:r>
      <w:r w:rsidRPr="00581E74">
        <w:rPr>
          <w:rFonts w:ascii="Times New Roman" w:eastAsia="Times New Roman" w:hAnsi="Times New Roman" w:cs="Times New Roman"/>
          <w:bCs/>
          <w:color w:val="000000"/>
          <w:sz w:val="20"/>
          <w:szCs w:val="20"/>
        </w:rPr>
        <w:t xml:space="preserve">. </w:t>
      </w:r>
      <w:hyperlink r:id="rId27" w:history="1">
        <w:r w:rsidR="00F04B42" w:rsidRPr="00F04B42">
          <w:rPr>
            <w:rStyle w:val="Hyperlink"/>
            <w:rFonts w:ascii="Times New Roman" w:eastAsia="Times New Roman" w:hAnsi="Times New Roman" w:cs="Times New Roman"/>
            <w:bCs/>
            <w:sz w:val="20"/>
            <w:szCs w:val="20"/>
          </w:rPr>
          <w:t>State EV Registration Data – Atlas EV Hub</w:t>
        </w:r>
      </w:hyperlink>
    </w:p>
    <w:p w14:paraId="53520DDA" w14:textId="4A3DD9B7" w:rsidR="00581E74" w:rsidRDefault="00581E74" w:rsidP="00581E74">
      <w:pPr>
        <w:jc w:val="both"/>
        <w:rPr>
          <w:rFonts w:ascii="Times New Roman" w:eastAsia="Malgun Gothic" w:hAnsi="Times New Roman" w:cs="Times New Roman"/>
          <w:bCs/>
          <w:color w:val="000000"/>
          <w:sz w:val="20"/>
          <w:szCs w:val="20"/>
          <w:lang w:eastAsia="ko-KR"/>
        </w:rPr>
      </w:pPr>
      <w:r>
        <w:rPr>
          <w:rFonts w:ascii="Times New Roman" w:eastAsia="Times New Roman" w:hAnsi="Times New Roman" w:cs="Times New Roman"/>
          <w:bCs/>
          <w:color w:val="000000"/>
          <w:sz w:val="20"/>
          <w:szCs w:val="20"/>
        </w:rPr>
        <w:t xml:space="preserve">[7] </w:t>
      </w:r>
      <w:r w:rsidR="00F04B42" w:rsidRPr="00F04B42">
        <w:rPr>
          <w:rFonts w:ascii="Times New Roman" w:eastAsia="Times New Roman" w:hAnsi="Times New Roman" w:cs="Times New Roman"/>
          <w:bCs/>
          <w:color w:val="000000"/>
          <w:sz w:val="20"/>
          <w:szCs w:val="20"/>
        </w:rPr>
        <w:t>U.S. Department of Energy. (2022). </w:t>
      </w:r>
      <w:r w:rsidR="00F04B42" w:rsidRPr="00F04B42">
        <w:rPr>
          <w:rFonts w:ascii="Times New Roman" w:eastAsia="Times New Roman" w:hAnsi="Times New Roman" w:cs="Times New Roman"/>
          <w:bCs/>
          <w:i/>
          <w:iCs/>
          <w:color w:val="000000"/>
          <w:sz w:val="20"/>
          <w:szCs w:val="20"/>
        </w:rPr>
        <w:t>Alternative Fuels Data Center: Vehicle Registration Counts by State</w:t>
      </w:r>
      <w:r w:rsidR="00F04B42" w:rsidRPr="00F04B42">
        <w:rPr>
          <w:rFonts w:ascii="Times New Roman" w:eastAsia="Times New Roman" w:hAnsi="Times New Roman" w:cs="Times New Roman"/>
          <w:bCs/>
          <w:color w:val="000000"/>
          <w:sz w:val="20"/>
          <w:szCs w:val="20"/>
        </w:rPr>
        <w:t>. Afdc.energy.gov.</w:t>
      </w:r>
      <w:r w:rsidR="00F04B42">
        <w:rPr>
          <w:rFonts w:ascii="Times New Roman" w:eastAsia="Times New Roman" w:hAnsi="Times New Roman" w:cs="Times New Roman"/>
          <w:bCs/>
          <w:color w:val="000000"/>
          <w:sz w:val="20"/>
          <w:szCs w:val="20"/>
        </w:rPr>
        <w:t xml:space="preserve"> </w:t>
      </w:r>
      <w:hyperlink r:id="rId28" w:history="1">
        <w:r w:rsidR="00F04B42" w:rsidRPr="00F04B42">
          <w:rPr>
            <w:rStyle w:val="Hyperlink"/>
            <w:rFonts w:ascii="Times New Roman" w:eastAsia="Times New Roman" w:hAnsi="Times New Roman" w:cs="Times New Roman"/>
            <w:bCs/>
            <w:sz w:val="20"/>
            <w:szCs w:val="20"/>
          </w:rPr>
          <w:t>Alternative Fuels Data Center: Vehicle Registration Counts by State</w:t>
        </w:r>
      </w:hyperlink>
      <w:r w:rsidR="00F04B42">
        <w:rPr>
          <w:rFonts w:ascii="Times New Roman" w:eastAsia="Times New Roman" w:hAnsi="Times New Roman" w:cs="Times New Roman"/>
          <w:bCs/>
          <w:color w:val="000000"/>
          <w:sz w:val="20"/>
          <w:szCs w:val="20"/>
        </w:rPr>
        <w:t xml:space="preserve"> </w:t>
      </w:r>
    </w:p>
    <w:p w14:paraId="7F480ED7" w14:textId="6F1D6360" w:rsidR="000167F2" w:rsidRDefault="000167F2" w:rsidP="000167F2">
      <w:pPr>
        <w:jc w:val="both"/>
        <w:rPr>
          <w:rFonts w:ascii="Times New Roman" w:eastAsia="Malgun Gothic" w:hAnsi="Times New Roman" w:cs="Times New Roman"/>
          <w:color w:val="000000"/>
          <w:sz w:val="20"/>
          <w:szCs w:val="20"/>
          <w:lang w:eastAsia="ko-KR"/>
        </w:rPr>
      </w:pPr>
      <w:r>
        <w:rPr>
          <w:rFonts w:ascii="Times New Roman" w:eastAsia="Malgun Gothic" w:hAnsi="Times New Roman" w:cs="Times New Roman" w:hint="eastAsia"/>
          <w:bCs/>
          <w:color w:val="000000"/>
          <w:sz w:val="20"/>
          <w:szCs w:val="20"/>
          <w:lang w:eastAsia="ko-KR"/>
        </w:rPr>
        <w:t>[8]</w:t>
      </w:r>
      <w:r w:rsidRPr="000167F2">
        <w:rPr>
          <w:rFonts w:ascii="Times New Roman" w:eastAsia="Malgun Gothic" w:hAnsi="Times New Roman" w:cs="Times New Roman"/>
          <w:color w:val="000000"/>
          <w:sz w:val="20"/>
          <w:szCs w:val="20"/>
          <w:lang w:eastAsia="ko-KR"/>
        </w:rPr>
        <w:t xml:space="preserve"> DiNello, S. (2022, August 11). </w:t>
      </w:r>
      <w:r w:rsidRPr="000167F2">
        <w:rPr>
          <w:rFonts w:ascii="Times New Roman" w:eastAsia="Malgun Gothic" w:hAnsi="Times New Roman" w:cs="Times New Roman"/>
          <w:i/>
          <w:iCs/>
          <w:color w:val="000000"/>
          <w:sz w:val="20"/>
          <w:szCs w:val="20"/>
          <w:lang w:eastAsia="ko-KR"/>
        </w:rPr>
        <w:t>What Does a Level 3 Charger Cost?</w:t>
      </w:r>
      <w:r w:rsidRPr="000167F2">
        <w:rPr>
          <w:rFonts w:ascii="Times New Roman" w:eastAsia="Malgun Gothic" w:hAnsi="Times New Roman" w:cs="Times New Roman"/>
          <w:color w:val="000000"/>
          <w:sz w:val="20"/>
          <w:szCs w:val="20"/>
          <w:lang w:eastAsia="ko-KR"/>
        </w:rPr>
        <w:t xml:space="preserve"> Future Energy. </w:t>
      </w:r>
      <w:hyperlink r:id="rId29" w:history="1">
        <w:r w:rsidRPr="000167F2">
          <w:rPr>
            <w:rStyle w:val="Hyperlink"/>
            <w:rFonts w:ascii="Times New Roman" w:eastAsia="Malgun Gothic" w:hAnsi="Times New Roman" w:cs="Times New Roman"/>
            <w:sz w:val="20"/>
            <w:szCs w:val="20"/>
            <w:lang w:eastAsia="ko-KR"/>
          </w:rPr>
          <w:t>https://futureenergy.com/ev-charging/what-does-a-level-3-charger-cost/</w:t>
        </w:r>
      </w:hyperlink>
    </w:p>
    <w:p w14:paraId="58978AB3" w14:textId="6897DD6B" w:rsidR="000167F2" w:rsidRPr="000167F2" w:rsidRDefault="000167F2" w:rsidP="00632227">
      <w:pPr>
        <w:jc w:val="both"/>
        <w:rPr>
          <w:rFonts w:ascii="Times New Roman" w:eastAsia="Malgun Gothic" w:hAnsi="Times New Roman" w:cs="Times New Roman"/>
          <w:color w:val="000000"/>
          <w:sz w:val="20"/>
          <w:szCs w:val="20"/>
          <w:lang w:eastAsia="ko-KR"/>
        </w:rPr>
      </w:pPr>
      <w:r>
        <w:rPr>
          <w:rFonts w:ascii="Times New Roman" w:eastAsia="Malgun Gothic" w:hAnsi="Times New Roman" w:cs="Times New Roman" w:hint="eastAsia"/>
          <w:bCs/>
          <w:color w:val="000000"/>
          <w:sz w:val="20"/>
          <w:szCs w:val="20"/>
          <w:lang w:eastAsia="ko-KR"/>
        </w:rPr>
        <w:t>[9]</w:t>
      </w:r>
      <w:r w:rsidR="00632227">
        <w:rPr>
          <w:rFonts w:ascii="Times New Roman" w:eastAsia="Malgun Gothic" w:hAnsi="Times New Roman" w:cs="Times New Roman" w:hint="eastAsia"/>
          <w:bCs/>
          <w:color w:val="000000"/>
          <w:sz w:val="20"/>
          <w:szCs w:val="20"/>
          <w:lang w:eastAsia="ko-KR"/>
        </w:rPr>
        <w:t xml:space="preserve"> Daniel C. Vock </w:t>
      </w:r>
      <w:r w:rsidR="00632227" w:rsidRPr="00632227">
        <w:rPr>
          <w:rFonts w:ascii="Times New Roman" w:eastAsia="Malgun Gothic" w:hAnsi="Times New Roman" w:cs="Times New Roman"/>
          <w:color w:val="000000"/>
          <w:sz w:val="20"/>
          <w:szCs w:val="20"/>
          <w:lang w:eastAsia="ko-KR"/>
        </w:rPr>
        <w:t>(2024).</w:t>
      </w:r>
      <w:r w:rsidR="00632227">
        <w:rPr>
          <w:rFonts w:ascii="Times New Roman" w:eastAsia="Malgun Gothic" w:hAnsi="Times New Roman" w:cs="Times New Roman" w:hint="eastAsia"/>
          <w:color w:val="000000"/>
          <w:sz w:val="20"/>
          <w:szCs w:val="20"/>
          <w:lang w:eastAsia="ko-KR"/>
        </w:rPr>
        <w:t xml:space="preserve"> </w:t>
      </w:r>
      <w:r w:rsidR="00632227" w:rsidRPr="00632227">
        <w:rPr>
          <w:rFonts w:ascii="Times New Roman" w:eastAsia="Malgun Gothic" w:hAnsi="Times New Roman" w:cs="Times New Roman"/>
          <w:i/>
          <w:iCs/>
          <w:color w:val="000000"/>
          <w:sz w:val="20"/>
          <w:szCs w:val="20"/>
          <w:lang w:eastAsia="ko-KR"/>
        </w:rPr>
        <w:t>New York’s slow progress moving to EVs highlights obstacles cities face</w:t>
      </w:r>
      <w:r w:rsidR="006D5AB6">
        <w:rPr>
          <w:rFonts w:ascii="Times New Roman" w:eastAsia="Malgun Gothic" w:hAnsi="Times New Roman" w:cs="Times New Roman" w:hint="eastAsia"/>
          <w:i/>
          <w:iCs/>
          <w:color w:val="000000"/>
          <w:sz w:val="20"/>
          <w:szCs w:val="20"/>
          <w:lang w:eastAsia="ko-KR"/>
        </w:rPr>
        <w:t>.</w:t>
      </w:r>
      <w:r w:rsidR="00632227" w:rsidRPr="00632227">
        <w:rPr>
          <w:rFonts w:ascii="Times New Roman" w:eastAsia="Malgun Gothic" w:hAnsi="Times New Roman" w:cs="Times New Roman"/>
          <w:color w:val="000000"/>
          <w:sz w:val="20"/>
          <w:szCs w:val="20"/>
          <w:lang w:eastAsia="ko-KR"/>
        </w:rPr>
        <w:t xml:space="preserve"> Route Fifty. </w:t>
      </w:r>
      <w:hyperlink r:id="rId30" w:history="1">
        <w:r w:rsidR="006D5AB6" w:rsidRPr="00A90CA7">
          <w:rPr>
            <w:rStyle w:val="Hyperlink"/>
            <w:rFonts w:ascii="Times New Roman" w:eastAsia="Malgun Gothic" w:hAnsi="Times New Roman" w:cs="Times New Roman"/>
            <w:sz w:val="20"/>
            <w:szCs w:val="20"/>
            <w:lang w:eastAsia="ko-KR"/>
          </w:rPr>
          <w:t>https://www.route</w:t>
        </w:r>
        <w:r w:rsidR="006D5AB6" w:rsidRPr="00A90CA7">
          <w:rPr>
            <w:rStyle w:val="Hyperlink"/>
            <w:rFonts w:ascii="Times New Roman" w:eastAsia="Malgun Gothic" w:hAnsi="Times New Roman" w:cs="Times New Roman" w:hint="eastAsia"/>
            <w:sz w:val="20"/>
            <w:szCs w:val="20"/>
            <w:lang w:eastAsia="ko-KR"/>
          </w:rPr>
          <w:t>-</w:t>
        </w:r>
        <w:r w:rsidR="006D5AB6" w:rsidRPr="00A90CA7">
          <w:rPr>
            <w:rStyle w:val="Hyperlink"/>
            <w:rFonts w:ascii="Times New Roman" w:eastAsia="Malgun Gothic" w:hAnsi="Times New Roman" w:cs="Times New Roman"/>
            <w:sz w:val="20"/>
            <w:szCs w:val="20"/>
            <w:lang w:eastAsia="ko-KR"/>
          </w:rPr>
          <w:t>fifty.com/infrastructure/2024/05/new-yorks-slow-progress-moving-evs-highlights-obstacles-cities-face/396852/</w:t>
        </w:r>
      </w:hyperlink>
    </w:p>
    <w:sectPr w:rsidR="000167F2" w:rsidRPr="000167F2">
      <w:type w:val="continuous"/>
      <w:pgSz w:w="11906" w:h="16838"/>
      <w:pgMar w:top="1418" w:right="964" w:bottom="1418" w:left="964" w:header="851" w:footer="851" w:gutter="0"/>
      <w:cols w:num="2" w:space="720" w:equalWidth="0">
        <w:col w:w="4818" w:space="340"/>
        <w:col w:w="4818"/>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ae Hoon Lee" w:date="2024-11-09T10:30:00Z" w:initials="JL">
    <w:p w14:paraId="30DCFAE0" w14:textId="77777777" w:rsidR="00B74FF0" w:rsidRDefault="00B74FF0" w:rsidP="00B74FF0">
      <w:pPr>
        <w:pStyle w:val="CommentText"/>
      </w:pPr>
      <w:r>
        <w:rPr>
          <w:rStyle w:val="CommentReference"/>
        </w:rPr>
        <w:annotationRef/>
      </w:r>
      <w:r>
        <w:t>You already said this in the introduction. I also don’t think it should be in “Related 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0DCFA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F8F82A5" w16cex:dateUtc="2024-11-09T18: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0DCFAE0" w16cid:durableId="3F8F82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027491" w14:textId="77777777" w:rsidR="004441F1" w:rsidRDefault="004441F1"/>
  </w:endnote>
  <w:endnote w:type="continuationSeparator" w:id="0">
    <w:p w14:paraId="0E52F972" w14:textId="77777777" w:rsidR="004441F1" w:rsidRDefault="004441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A6E67B" w14:textId="77777777" w:rsidR="004441F1" w:rsidRDefault="004441F1"/>
  </w:footnote>
  <w:footnote w:type="continuationSeparator" w:id="0">
    <w:p w14:paraId="2B42AA9E" w14:textId="77777777" w:rsidR="004441F1" w:rsidRDefault="004441F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8C3561"/>
    <w:multiLevelType w:val="multilevel"/>
    <w:tmpl w:val="00F047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B6E70DC"/>
    <w:multiLevelType w:val="hybridMultilevel"/>
    <w:tmpl w:val="7B7490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4FC5A4C"/>
    <w:multiLevelType w:val="hybridMultilevel"/>
    <w:tmpl w:val="CBAC2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6966758">
    <w:abstractNumId w:val="0"/>
  </w:num>
  <w:num w:numId="2" w16cid:durableId="1546331613">
    <w:abstractNumId w:val="1"/>
  </w:num>
  <w:num w:numId="3" w16cid:durableId="89242948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e Hoon Lee">
    <w15:presenceInfo w15:providerId="Windows Live" w15:userId="4079adb9140fc9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B05"/>
    <w:rsid w:val="000167F2"/>
    <w:rsid w:val="00021377"/>
    <w:rsid w:val="00033C51"/>
    <w:rsid w:val="000441B1"/>
    <w:rsid w:val="0004780D"/>
    <w:rsid w:val="000718EE"/>
    <w:rsid w:val="000740AC"/>
    <w:rsid w:val="000D3ACA"/>
    <w:rsid w:val="000F2838"/>
    <w:rsid w:val="001305ED"/>
    <w:rsid w:val="00131CAE"/>
    <w:rsid w:val="0013572D"/>
    <w:rsid w:val="0019677F"/>
    <w:rsid w:val="001E1049"/>
    <w:rsid w:val="002126F7"/>
    <w:rsid w:val="00252F0D"/>
    <w:rsid w:val="00262906"/>
    <w:rsid w:val="002E6363"/>
    <w:rsid w:val="003159ED"/>
    <w:rsid w:val="0031680B"/>
    <w:rsid w:val="003641FB"/>
    <w:rsid w:val="003707D3"/>
    <w:rsid w:val="00384F1C"/>
    <w:rsid w:val="00385DDF"/>
    <w:rsid w:val="00394DB4"/>
    <w:rsid w:val="003D385D"/>
    <w:rsid w:val="003F6A74"/>
    <w:rsid w:val="00424B09"/>
    <w:rsid w:val="00425C4D"/>
    <w:rsid w:val="00435F68"/>
    <w:rsid w:val="004441F1"/>
    <w:rsid w:val="004469AD"/>
    <w:rsid w:val="0045487B"/>
    <w:rsid w:val="004A170C"/>
    <w:rsid w:val="0050158E"/>
    <w:rsid w:val="00527D71"/>
    <w:rsid w:val="0055655E"/>
    <w:rsid w:val="00571564"/>
    <w:rsid w:val="00577569"/>
    <w:rsid w:val="005806BF"/>
    <w:rsid w:val="00581E74"/>
    <w:rsid w:val="00592CF0"/>
    <w:rsid w:val="005A1F96"/>
    <w:rsid w:val="005D3BCA"/>
    <w:rsid w:val="005F0AE0"/>
    <w:rsid w:val="005F3929"/>
    <w:rsid w:val="005F5A75"/>
    <w:rsid w:val="00632227"/>
    <w:rsid w:val="00674B7E"/>
    <w:rsid w:val="006915AA"/>
    <w:rsid w:val="006D5AB6"/>
    <w:rsid w:val="007000C8"/>
    <w:rsid w:val="00754A96"/>
    <w:rsid w:val="00773F40"/>
    <w:rsid w:val="007960EA"/>
    <w:rsid w:val="007B30A2"/>
    <w:rsid w:val="008069ED"/>
    <w:rsid w:val="00850E0B"/>
    <w:rsid w:val="0085295E"/>
    <w:rsid w:val="00863AB6"/>
    <w:rsid w:val="008B6F85"/>
    <w:rsid w:val="008C05B3"/>
    <w:rsid w:val="008F07E7"/>
    <w:rsid w:val="008F5C2C"/>
    <w:rsid w:val="008F6777"/>
    <w:rsid w:val="00974844"/>
    <w:rsid w:val="00984F76"/>
    <w:rsid w:val="00996B05"/>
    <w:rsid w:val="00996B18"/>
    <w:rsid w:val="009A1DEC"/>
    <w:rsid w:val="009D07F8"/>
    <w:rsid w:val="009D6238"/>
    <w:rsid w:val="009E189B"/>
    <w:rsid w:val="00A541CF"/>
    <w:rsid w:val="00A80CAA"/>
    <w:rsid w:val="00A91235"/>
    <w:rsid w:val="00A94F65"/>
    <w:rsid w:val="00AB558B"/>
    <w:rsid w:val="00AC637F"/>
    <w:rsid w:val="00AD510F"/>
    <w:rsid w:val="00AE1208"/>
    <w:rsid w:val="00AF7246"/>
    <w:rsid w:val="00B614BE"/>
    <w:rsid w:val="00B63C8F"/>
    <w:rsid w:val="00B74FF0"/>
    <w:rsid w:val="00B82914"/>
    <w:rsid w:val="00B9186F"/>
    <w:rsid w:val="00BC6B5E"/>
    <w:rsid w:val="00BD157D"/>
    <w:rsid w:val="00BD19DC"/>
    <w:rsid w:val="00BD54F8"/>
    <w:rsid w:val="00BD670A"/>
    <w:rsid w:val="00BE6190"/>
    <w:rsid w:val="00C05CCC"/>
    <w:rsid w:val="00C55E37"/>
    <w:rsid w:val="00C561AB"/>
    <w:rsid w:val="00C6516B"/>
    <w:rsid w:val="00CA5B85"/>
    <w:rsid w:val="00CA6361"/>
    <w:rsid w:val="00CB5A2D"/>
    <w:rsid w:val="00CC0211"/>
    <w:rsid w:val="00CC34F2"/>
    <w:rsid w:val="00CF65BB"/>
    <w:rsid w:val="00CF6BA9"/>
    <w:rsid w:val="00D248AB"/>
    <w:rsid w:val="00D2532E"/>
    <w:rsid w:val="00D452E7"/>
    <w:rsid w:val="00D63437"/>
    <w:rsid w:val="00D67F23"/>
    <w:rsid w:val="00D74EFF"/>
    <w:rsid w:val="00DA581E"/>
    <w:rsid w:val="00DC678B"/>
    <w:rsid w:val="00E01894"/>
    <w:rsid w:val="00E15213"/>
    <w:rsid w:val="00E22093"/>
    <w:rsid w:val="00E3345C"/>
    <w:rsid w:val="00E3721D"/>
    <w:rsid w:val="00E43DDC"/>
    <w:rsid w:val="00E730BF"/>
    <w:rsid w:val="00E8276B"/>
    <w:rsid w:val="00EF4D8F"/>
    <w:rsid w:val="00F04B42"/>
    <w:rsid w:val="00F0504A"/>
    <w:rsid w:val="00F10272"/>
    <w:rsid w:val="00F148E1"/>
    <w:rsid w:val="00F30C02"/>
    <w:rsid w:val="00F3674B"/>
    <w:rsid w:val="00F37304"/>
    <w:rsid w:val="00F43F26"/>
    <w:rsid w:val="00F61D01"/>
    <w:rsid w:val="00F627B8"/>
    <w:rsid w:val="00F7311B"/>
    <w:rsid w:val="00F80A14"/>
    <w:rsid w:val="00F87E2D"/>
    <w:rsid w:val="00FA548A"/>
    <w:rsid w:val="00FC1C52"/>
    <w:rsid w:val="00FE419B"/>
    <w:rsid w:val="00FE729E"/>
    <w:rsid w:val="01A16449"/>
    <w:rsid w:val="028D3A08"/>
    <w:rsid w:val="029D8A78"/>
    <w:rsid w:val="02E4B4EB"/>
    <w:rsid w:val="02F9AABF"/>
    <w:rsid w:val="052B77F6"/>
    <w:rsid w:val="060D7FEF"/>
    <w:rsid w:val="09396DE8"/>
    <w:rsid w:val="0CBD4426"/>
    <w:rsid w:val="0D615A22"/>
    <w:rsid w:val="0DC30687"/>
    <w:rsid w:val="0DE76E7D"/>
    <w:rsid w:val="0E1E37A1"/>
    <w:rsid w:val="106B26FF"/>
    <w:rsid w:val="11197C25"/>
    <w:rsid w:val="12EBEEB7"/>
    <w:rsid w:val="13660E70"/>
    <w:rsid w:val="1403E223"/>
    <w:rsid w:val="14A7C7AC"/>
    <w:rsid w:val="15065A12"/>
    <w:rsid w:val="17B25CC9"/>
    <w:rsid w:val="19CE887E"/>
    <w:rsid w:val="19DF18A3"/>
    <w:rsid w:val="1A0EB034"/>
    <w:rsid w:val="1AC753B0"/>
    <w:rsid w:val="1BC7F7CD"/>
    <w:rsid w:val="1BF5ACCF"/>
    <w:rsid w:val="1E579B78"/>
    <w:rsid w:val="1F883373"/>
    <w:rsid w:val="21D61B90"/>
    <w:rsid w:val="233A8855"/>
    <w:rsid w:val="24966680"/>
    <w:rsid w:val="26399F28"/>
    <w:rsid w:val="28F970AB"/>
    <w:rsid w:val="298B935D"/>
    <w:rsid w:val="2A6F3545"/>
    <w:rsid w:val="2D710DF6"/>
    <w:rsid w:val="3000B182"/>
    <w:rsid w:val="306DF94B"/>
    <w:rsid w:val="30B2EFDB"/>
    <w:rsid w:val="30B7D061"/>
    <w:rsid w:val="314CC151"/>
    <w:rsid w:val="32AD4A5B"/>
    <w:rsid w:val="342EA093"/>
    <w:rsid w:val="34E65324"/>
    <w:rsid w:val="36292466"/>
    <w:rsid w:val="36368F65"/>
    <w:rsid w:val="3650B75B"/>
    <w:rsid w:val="36B7E73C"/>
    <w:rsid w:val="36E65112"/>
    <w:rsid w:val="3782B03A"/>
    <w:rsid w:val="37A94B55"/>
    <w:rsid w:val="3CB9F4DB"/>
    <w:rsid w:val="3CF5908C"/>
    <w:rsid w:val="3CF81D30"/>
    <w:rsid w:val="3F78F9FC"/>
    <w:rsid w:val="3FACA147"/>
    <w:rsid w:val="4096A9D0"/>
    <w:rsid w:val="41B11C10"/>
    <w:rsid w:val="422E1EC8"/>
    <w:rsid w:val="448E4CE3"/>
    <w:rsid w:val="468D010D"/>
    <w:rsid w:val="4761093B"/>
    <w:rsid w:val="49B37B71"/>
    <w:rsid w:val="49F7363B"/>
    <w:rsid w:val="4B0F8C1F"/>
    <w:rsid w:val="4B752AED"/>
    <w:rsid w:val="4C5590EE"/>
    <w:rsid w:val="4D1F550B"/>
    <w:rsid w:val="4D354C52"/>
    <w:rsid w:val="4D56501D"/>
    <w:rsid w:val="4E85B706"/>
    <w:rsid w:val="4F480AAA"/>
    <w:rsid w:val="4FDA74E3"/>
    <w:rsid w:val="500C683E"/>
    <w:rsid w:val="514A0C50"/>
    <w:rsid w:val="5160058E"/>
    <w:rsid w:val="521CE219"/>
    <w:rsid w:val="53B0878A"/>
    <w:rsid w:val="54E197BD"/>
    <w:rsid w:val="55367E48"/>
    <w:rsid w:val="55C5234B"/>
    <w:rsid w:val="562E2E55"/>
    <w:rsid w:val="5829FC78"/>
    <w:rsid w:val="595E32E4"/>
    <w:rsid w:val="5A19CF5F"/>
    <w:rsid w:val="5A48A7D0"/>
    <w:rsid w:val="5D1893A2"/>
    <w:rsid w:val="5DA11DD5"/>
    <w:rsid w:val="5E03FE0C"/>
    <w:rsid w:val="5E6ACA9F"/>
    <w:rsid w:val="5EA22A09"/>
    <w:rsid w:val="5F2AE605"/>
    <w:rsid w:val="6005FF01"/>
    <w:rsid w:val="600C0E20"/>
    <w:rsid w:val="60E0739E"/>
    <w:rsid w:val="614FC788"/>
    <w:rsid w:val="63AB392A"/>
    <w:rsid w:val="64041363"/>
    <w:rsid w:val="65196A0A"/>
    <w:rsid w:val="65FD61FD"/>
    <w:rsid w:val="664930F5"/>
    <w:rsid w:val="669CA859"/>
    <w:rsid w:val="66CB519A"/>
    <w:rsid w:val="67C08B70"/>
    <w:rsid w:val="67CBB902"/>
    <w:rsid w:val="67D93AC4"/>
    <w:rsid w:val="6814E983"/>
    <w:rsid w:val="6842BB59"/>
    <w:rsid w:val="687C2A37"/>
    <w:rsid w:val="68DE1389"/>
    <w:rsid w:val="68E557B6"/>
    <w:rsid w:val="6AB4E1B7"/>
    <w:rsid w:val="6BA23B0F"/>
    <w:rsid w:val="6C0271B5"/>
    <w:rsid w:val="6CE40436"/>
    <w:rsid w:val="6D272765"/>
    <w:rsid w:val="6DDB86A7"/>
    <w:rsid w:val="6E06E0C1"/>
    <w:rsid w:val="6E8A1DCE"/>
    <w:rsid w:val="6EAE7580"/>
    <w:rsid w:val="6ECE61D5"/>
    <w:rsid w:val="70EB6C70"/>
    <w:rsid w:val="7115933D"/>
    <w:rsid w:val="714F98D9"/>
    <w:rsid w:val="722926F0"/>
    <w:rsid w:val="72828BD0"/>
    <w:rsid w:val="728F3096"/>
    <w:rsid w:val="72FF2D24"/>
    <w:rsid w:val="74DF76B9"/>
    <w:rsid w:val="753E1014"/>
    <w:rsid w:val="761EBF53"/>
    <w:rsid w:val="7629B95E"/>
    <w:rsid w:val="76AD6028"/>
    <w:rsid w:val="76D80D43"/>
    <w:rsid w:val="7712353A"/>
    <w:rsid w:val="77C35870"/>
    <w:rsid w:val="77C7361C"/>
    <w:rsid w:val="77FCD8EF"/>
    <w:rsid w:val="7AA98247"/>
    <w:rsid w:val="7AE02C67"/>
    <w:rsid w:val="7C9BE451"/>
    <w:rsid w:val="7D18A12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9F6B61"/>
  <w15:docId w15:val="{F519692F-641F-42AC-BB45-55394FDA5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rdia New" w:eastAsia="Batang" w:hAnsi="Cordia New" w:cs="Cordia New"/>
        <w:sz w:val="28"/>
        <w:szCs w:val="2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7F2"/>
  </w:style>
  <w:style w:type="paragraph" w:styleId="Heading1">
    <w:name w:val="heading 1"/>
    <w:basedOn w:val="Normal"/>
    <w:next w:val="Normal"/>
    <w:uiPriority w:val="9"/>
    <w:qFormat/>
    <w:pPr>
      <w:keepNext/>
      <w:tabs>
        <w:tab w:val="num" w:pos="360"/>
      </w:tabs>
      <w:jc w:val="center"/>
      <w:outlineLvl w:val="0"/>
    </w:pPr>
    <w:rPr>
      <w:rFonts w:ascii="Times New Roman" w:hAnsi="Times New Roman"/>
      <w:b/>
      <w:sz w:val="22"/>
    </w:rPr>
  </w:style>
  <w:style w:type="paragraph" w:styleId="Heading2">
    <w:name w:val="heading 2"/>
    <w:basedOn w:val="Normal"/>
    <w:next w:val="Normal"/>
    <w:uiPriority w:val="9"/>
    <w:semiHidden/>
    <w:unhideWhenUsed/>
    <w:qFormat/>
    <w:pPr>
      <w:keepNext/>
      <w:outlineLvl w:val="1"/>
    </w:pPr>
    <w:rPr>
      <w:rFonts w:ascii="Times New Roman" w:hAnsi="Times New Roman"/>
      <w:b/>
      <w:sz w:val="22"/>
    </w:rPr>
  </w:style>
  <w:style w:type="paragraph" w:styleId="Heading3">
    <w:name w:val="heading 3"/>
    <w:basedOn w:val="Normal"/>
    <w:next w:val="Normal"/>
    <w:uiPriority w:val="9"/>
    <w:semiHidden/>
    <w:unhideWhenUsed/>
    <w:qFormat/>
    <w:pPr>
      <w:keepNext/>
      <w:outlineLvl w:val="2"/>
    </w:pPr>
    <w:rPr>
      <w:rFonts w:ascii="Times New Roman" w:hAnsi="Times New Roman"/>
      <w:b/>
      <w:sz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rFonts w:ascii="Times New Roman" w:hAnsi="Times New Roman"/>
      <w:b/>
    </w:rPr>
  </w:style>
  <w:style w:type="character" w:styleId="Hyperlink">
    <w:name w:val="Hyperlink"/>
    <w:rPr>
      <w:color w:val="0000FF"/>
      <w:u w:val="single"/>
    </w:rPr>
  </w:style>
  <w:style w:type="paragraph" w:styleId="BodyText">
    <w:name w:val="Body Text"/>
    <w:basedOn w:val="Normal"/>
    <w:rPr>
      <w:rFonts w:ascii="Times New Roman" w:hAnsi="Times New Roman"/>
      <w:sz w:val="22"/>
    </w:rPr>
  </w:style>
  <w:style w:type="paragraph" w:customStyle="1" w:styleId="SectionHeading">
    <w:name w:val="Section Heading"/>
    <w:autoRedefine/>
    <w:pPr>
      <w:jc w:val="center"/>
    </w:pPr>
    <w:rPr>
      <w:rFonts w:ascii="Times New Roman" w:hAnsi="Times New Roman"/>
      <w:b/>
      <w:sz w:val="24"/>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2">
    <w:name w:val="Body Text 2"/>
    <w:basedOn w:val="Normal"/>
    <w:pPr>
      <w:jc w:val="both"/>
    </w:pPr>
    <w:rPr>
      <w:rFonts w:ascii="Times New Roman" w:hAnsi="Times New Roman"/>
      <w:sz w:val="22"/>
    </w:rPr>
  </w:style>
  <w:style w:type="paragraph" w:styleId="BodyTextIndent">
    <w:name w:val="Body Text Indent"/>
    <w:basedOn w:val="Normal"/>
    <w:pPr>
      <w:ind w:leftChars="71" w:left="283" w:hangingChars="42" w:hanging="84"/>
      <w:jc w:val="both"/>
    </w:pPr>
    <w:rPr>
      <w:rFonts w:ascii="Times New Roman" w:hAnsi="Times New Roman"/>
      <w:sz w:val="20"/>
    </w:rPr>
  </w:style>
  <w:style w:type="paragraph" w:styleId="Header">
    <w:name w:val="header"/>
    <w:basedOn w:val="Normal"/>
    <w:link w:val="HeaderChar"/>
    <w:uiPriority w:val="99"/>
    <w:unhideWhenUsed/>
    <w:rsid w:val="00964482"/>
    <w:pPr>
      <w:tabs>
        <w:tab w:val="center" w:pos="4680"/>
        <w:tab w:val="right" w:pos="9360"/>
      </w:tabs>
    </w:pPr>
  </w:style>
  <w:style w:type="character" w:customStyle="1" w:styleId="HeaderChar">
    <w:name w:val="Header Char"/>
    <w:basedOn w:val="DefaultParagraphFont"/>
    <w:link w:val="Header"/>
    <w:uiPriority w:val="99"/>
    <w:rsid w:val="00964482"/>
    <w:rPr>
      <w:noProof/>
      <w:sz w:val="28"/>
    </w:rPr>
  </w:style>
  <w:style w:type="paragraph" w:styleId="Footer">
    <w:name w:val="footer"/>
    <w:basedOn w:val="Normal"/>
    <w:link w:val="FooterChar"/>
    <w:uiPriority w:val="99"/>
    <w:unhideWhenUsed/>
    <w:rsid w:val="00964482"/>
    <w:pPr>
      <w:tabs>
        <w:tab w:val="center" w:pos="4680"/>
        <w:tab w:val="right" w:pos="9360"/>
      </w:tabs>
    </w:pPr>
  </w:style>
  <w:style w:type="character" w:customStyle="1" w:styleId="FooterChar">
    <w:name w:val="Footer Char"/>
    <w:basedOn w:val="DefaultParagraphFont"/>
    <w:link w:val="Footer"/>
    <w:uiPriority w:val="99"/>
    <w:rsid w:val="00964482"/>
    <w:rPr>
      <w:noProof/>
      <w:sz w:val="28"/>
    </w:rPr>
  </w:style>
  <w:style w:type="paragraph" w:styleId="NormalWeb">
    <w:name w:val="Normal (Web)"/>
    <w:basedOn w:val="Normal"/>
    <w:uiPriority w:val="99"/>
    <w:unhideWhenUsed/>
    <w:rsid w:val="00A35D58"/>
    <w:pPr>
      <w:spacing w:before="100" w:beforeAutospacing="1" w:after="100" w:afterAutospacing="1"/>
    </w:pPr>
    <w:rPr>
      <w:rFonts w:ascii="Times New Roman" w:eastAsia="Times New Roman" w:hAnsi="Times New Roman"/>
      <w:sz w:val="24"/>
      <w:szCs w:val="24"/>
    </w:rPr>
  </w:style>
  <w:style w:type="paragraph" w:styleId="ListParagraph">
    <w:name w:val="List Paragraph"/>
    <w:basedOn w:val="Normal"/>
    <w:uiPriority w:val="34"/>
    <w:qFormat/>
    <w:rsid w:val="00876789"/>
    <w:pPr>
      <w:ind w:left="720"/>
      <w:contextualSpacing/>
    </w:pPr>
  </w:style>
  <w:style w:type="table" w:styleId="TableGrid">
    <w:name w:val="Table Grid"/>
    <w:basedOn w:val="TableNormal"/>
    <w:uiPriority w:val="39"/>
    <w:rsid w:val="00306D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45F2A"/>
    <w:rPr>
      <w:color w:val="605E5C"/>
      <w:shd w:val="clear" w:color="auto" w:fill="E1DFDD"/>
    </w:rPr>
  </w:style>
  <w:style w:type="character" w:styleId="FollowedHyperlink">
    <w:name w:val="FollowedHyperlink"/>
    <w:basedOn w:val="DefaultParagraphFont"/>
    <w:uiPriority w:val="99"/>
    <w:semiHidden/>
    <w:unhideWhenUsed/>
    <w:rsid w:val="00B45F2A"/>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Revision">
    <w:name w:val="Revision"/>
    <w:hidden/>
    <w:uiPriority w:val="99"/>
    <w:semiHidden/>
    <w:rsid w:val="003D385D"/>
  </w:style>
  <w:style w:type="character" w:styleId="CommentReference">
    <w:name w:val="annotation reference"/>
    <w:basedOn w:val="DefaultParagraphFont"/>
    <w:uiPriority w:val="99"/>
    <w:semiHidden/>
    <w:unhideWhenUsed/>
    <w:rsid w:val="00B74FF0"/>
    <w:rPr>
      <w:sz w:val="18"/>
      <w:szCs w:val="18"/>
    </w:rPr>
  </w:style>
  <w:style w:type="paragraph" w:styleId="CommentText">
    <w:name w:val="annotation text"/>
    <w:basedOn w:val="Normal"/>
    <w:link w:val="CommentTextChar"/>
    <w:uiPriority w:val="99"/>
    <w:unhideWhenUsed/>
    <w:rsid w:val="00B74FF0"/>
  </w:style>
  <w:style w:type="character" w:customStyle="1" w:styleId="CommentTextChar">
    <w:name w:val="Comment Text Char"/>
    <w:basedOn w:val="DefaultParagraphFont"/>
    <w:link w:val="CommentText"/>
    <w:uiPriority w:val="99"/>
    <w:rsid w:val="00B74FF0"/>
  </w:style>
  <w:style w:type="paragraph" w:styleId="CommentSubject">
    <w:name w:val="annotation subject"/>
    <w:basedOn w:val="CommentText"/>
    <w:next w:val="CommentText"/>
    <w:link w:val="CommentSubjectChar"/>
    <w:uiPriority w:val="99"/>
    <w:semiHidden/>
    <w:unhideWhenUsed/>
    <w:rsid w:val="00B74FF0"/>
    <w:rPr>
      <w:b/>
      <w:bCs/>
    </w:rPr>
  </w:style>
  <w:style w:type="character" w:customStyle="1" w:styleId="CommentSubjectChar">
    <w:name w:val="Comment Subject Char"/>
    <w:basedOn w:val="CommentTextChar"/>
    <w:link w:val="CommentSubject"/>
    <w:uiPriority w:val="99"/>
    <w:semiHidden/>
    <w:rsid w:val="00B74F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383414">
      <w:bodyDiv w:val="1"/>
      <w:marLeft w:val="0"/>
      <w:marRight w:val="0"/>
      <w:marTop w:val="0"/>
      <w:marBottom w:val="0"/>
      <w:divBdr>
        <w:top w:val="none" w:sz="0" w:space="0" w:color="auto"/>
        <w:left w:val="none" w:sz="0" w:space="0" w:color="auto"/>
        <w:bottom w:val="none" w:sz="0" w:space="0" w:color="auto"/>
        <w:right w:val="none" w:sz="0" w:space="0" w:color="auto"/>
      </w:divBdr>
    </w:div>
    <w:div w:id="240604902">
      <w:bodyDiv w:val="1"/>
      <w:marLeft w:val="0"/>
      <w:marRight w:val="0"/>
      <w:marTop w:val="0"/>
      <w:marBottom w:val="0"/>
      <w:divBdr>
        <w:top w:val="none" w:sz="0" w:space="0" w:color="auto"/>
        <w:left w:val="none" w:sz="0" w:space="0" w:color="auto"/>
        <w:bottom w:val="none" w:sz="0" w:space="0" w:color="auto"/>
        <w:right w:val="none" w:sz="0" w:space="0" w:color="auto"/>
      </w:divBdr>
    </w:div>
    <w:div w:id="572007776">
      <w:bodyDiv w:val="1"/>
      <w:marLeft w:val="0"/>
      <w:marRight w:val="0"/>
      <w:marTop w:val="0"/>
      <w:marBottom w:val="0"/>
      <w:divBdr>
        <w:top w:val="none" w:sz="0" w:space="0" w:color="auto"/>
        <w:left w:val="none" w:sz="0" w:space="0" w:color="auto"/>
        <w:bottom w:val="none" w:sz="0" w:space="0" w:color="auto"/>
        <w:right w:val="none" w:sz="0" w:space="0" w:color="auto"/>
      </w:divBdr>
    </w:div>
    <w:div w:id="781605733">
      <w:bodyDiv w:val="1"/>
      <w:marLeft w:val="0"/>
      <w:marRight w:val="0"/>
      <w:marTop w:val="0"/>
      <w:marBottom w:val="0"/>
      <w:divBdr>
        <w:top w:val="none" w:sz="0" w:space="0" w:color="auto"/>
        <w:left w:val="none" w:sz="0" w:space="0" w:color="auto"/>
        <w:bottom w:val="none" w:sz="0" w:space="0" w:color="auto"/>
        <w:right w:val="none" w:sz="0" w:space="0" w:color="auto"/>
      </w:divBdr>
    </w:div>
    <w:div w:id="977999213">
      <w:bodyDiv w:val="1"/>
      <w:marLeft w:val="0"/>
      <w:marRight w:val="0"/>
      <w:marTop w:val="0"/>
      <w:marBottom w:val="0"/>
      <w:divBdr>
        <w:top w:val="none" w:sz="0" w:space="0" w:color="auto"/>
        <w:left w:val="none" w:sz="0" w:space="0" w:color="auto"/>
        <w:bottom w:val="none" w:sz="0" w:space="0" w:color="auto"/>
        <w:right w:val="none" w:sz="0" w:space="0" w:color="auto"/>
      </w:divBdr>
    </w:div>
    <w:div w:id="1356229981">
      <w:bodyDiv w:val="1"/>
      <w:marLeft w:val="0"/>
      <w:marRight w:val="0"/>
      <w:marTop w:val="0"/>
      <w:marBottom w:val="0"/>
      <w:divBdr>
        <w:top w:val="none" w:sz="0" w:space="0" w:color="auto"/>
        <w:left w:val="none" w:sz="0" w:space="0" w:color="auto"/>
        <w:bottom w:val="none" w:sz="0" w:space="0" w:color="auto"/>
        <w:right w:val="none" w:sz="0" w:space="0" w:color="auto"/>
      </w:divBdr>
    </w:div>
    <w:div w:id="1880580620">
      <w:bodyDiv w:val="1"/>
      <w:marLeft w:val="0"/>
      <w:marRight w:val="0"/>
      <w:marTop w:val="0"/>
      <w:marBottom w:val="0"/>
      <w:divBdr>
        <w:top w:val="none" w:sz="0" w:space="0" w:color="auto"/>
        <w:left w:val="none" w:sz="0" w:space="0" w:color="auto"/>
        <w:bottom w:val="none" w:sz="0" w:space="0" w:color="auto"/>
        <w:right w:val="none" w:sz="0" w:space="0" w:color="auto"/>
      </w:divBdr>
    </w:div>
    <w:div w:id="2088767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3.png"/><Relationship Id="rId26" Type="http://schemas.openxmlformats.org/officeDocument/2006/relationships/hyperlink" Target="https://geodata.bts.gov/datasets/usdot::alternative-fueling-stations/about" TargetMode="Externa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2.png"/><Relationship Id="rId25" Type="http://schemas.openxmlformats.org/officeDocument/2006/relationships/hyperlink" Target="https://www.energy.ca.gov/files/zev-and-infrastructure-stats-data"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yperlink" Target="https://futureenergy.com/ev-charging/what-does-a-level-3-charger-cost/"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evmarketsreports.com/global-ev-transition-goals-major-car-manufacturers/" TargetMode="External"/><Relationship Id="rId32" Type="http://schemas.microsoft.com/office/2011/relationships/people" Target="people.xm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hyperlink" Target="https://climate.nasa.gov/vital-signs/global-temperature/?intent=121" TargetMode="External"/><Relationship Id="rId28" Type="http://schemas.openxmlformats.org/officeDocument/2006/relationships/hyperlink" Target="https://afdc.energy.gov/vehicle-registration" TargetMode="Externa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hyperlink" Target="https://climate.nasa.gov/vital-signs/carbon-dioxide/?intent=121" TargetMode="External"/><Relationship Id="rId27" Type="http://schemas.openxmlformats.org/officeDocument/2006/relationships/hyperlink" Target="https://www.atlasevhub.com/materials/state-ev-registration-data/" TargetMode="External"/><Relationship Id="rId30" Type="http://schemas.openxmlformats.org/officeDocument/2006/relationships/hyperlink" Target="https://www.route-fifty.com/infrastructure/2024/05/new-yorks-slow-progress-moving-evs-highlights-obstacles-cities-face/396852/" TargetMode="External"/><Relationship Id="rId8"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B82C487A775245A03103909ECB1DD1" ma:contentTypeVersion="8" ma:contentTypeDescription="Create a new document." ma:contentTypeScope="" ma:versionID="358b986d252c4a5e9e68158f632e7fa2">
  <xsd:schema xmlns:xsd="http://www.w3.org/2001/XMLSchema" xmlns:xs="http://www.w3.org/2001/XMLSchema" xmlns:p="http://schemas.microsoft.com/office/2006/metadata/properties" xmlns:ns2="b760afcb-67e8-47e7-8603-c7764f19b2e8" targetNamespace="http://schemas.microsoft.com/office/2006/metadata/properties" ma:root="true" ma:fieldsID="31b5a86005c349fdd4f3315680e0b682" ns2:_="">
    <xsd:import namespace="b760afcb-67e8-47e7-8603-c7764f19b2e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60afcb-67e8-47e7-8603-c7764f19b2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64Uw8fJwZT5GQ1+zGB1u1jU8aw==">CgMxLjAaIwoBMBIeChwIB0IYCg9UaW1lcyBOZXcgUm9tYW4SBUNhcmRvOAByITE5cFR5NWN0aHdwVFZDT2d3c2U3TmVSTFZRUmltM3FJNw==</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F2339-050E-4605-9C94-95561C137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60afcb-67e8-47e7-8603-c7764f19b2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66377F-B908-44E7-8DD7-761D97B73A9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42952AF-65CC-4EF4-A1F6-173A538692AC}">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1D12A4B3-2802-4CC7-97FC-8535B3382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5</Pages>
  <Words>3678</Words>
  <Characters>20968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Cipher</dc:creator>
  <cp:lastModifiedBy>Jae Hoon Lee</cp:lastModifiedBy>
  <cp:revision>5</cp:revision>
  <dcterms:created xsi:type="dcterms:W3CDTF">2024-11-09T19:02:00Z</dcterms:created>
  <dcterms:modified xsi:type="dcterms:W3CDTF">2024-11-09T19:31:00Z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0x010100FDB82C487A775245A03103909ECB1DD1</vt:lpwstr>
  </property>
</Properties>
</file>